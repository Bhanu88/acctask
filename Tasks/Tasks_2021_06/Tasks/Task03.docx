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B8" w:rsidP="00362767" w:rsidRDefault="002E6E42" w14:paraId="78F80EF6" w14:textId="23E4093A">
      <w:pPr>
        <w:jc w:val="center"/>
        <w:rPr>
          <w:b/>
          <w:sz w:val="32"/>
          <w:szCs w:val="32"/>
        </w:rPr>
      </w:pPr>
      <w:r w:rsidRPr="006179DB">
        <w:rPr>
          <w:b/>
          <w:sz w:val="32"/>
          <w:szCs w:val="32"/>
        </w:rPr>
        <w:t xml:space="preserve">Working with </w:t>
      </w:r>
      <w:r w:rsidRPr="006179DB" w:rsidR="00D37BFB">
        <w:rPr>
          <w:b/>
          <w:sz w:val="32"/>
          <w:szCs w:val="32"/>
        </w:rPr>
        <w:t>Certificate</w:t>
      </w:r>
      <w:r w:rsidR="00A22844">
        <w:rPr>
          <w:b/>
          <w:sz w:val="32"/>
          <w:szCs w:val="32"/>
        </w:rPr>
        <w:t xml:space="preserve"> and</w:t>
      </w:r>
      <w:r w:rsidRPr="006179DB" w:rsidR="00B5177F">
        <w:rPr>
          <w:b/>
          <w:sz w:val="32"/>
          <w:szCs w:val="32"/>
        </w:rPr>
        <w:t xml:space="preserve"> Local Configuration</w:t>
      </w:r>
    </w:p>
    <w:p w:rsidR="00F64B88" w:rsidP="00F64B88" w:rsidRDefault="00F64B88" w14:paraId="5EFFCA20" w14:textId="461BB4C3">
      <w:pPr>
        <w:rPr>
          <w:sz w:val="24"/>
          <w:szCs w:val="24"/>
        </w:rPr>
      </w:pPr>
      <w:r>
        <w:rPr>
          <w:sz w:val="24"/>
          <w:szCs w:val="24"/>
        </w:rPr>
        <w:t>Before you begin the tasks, review the following articles:</w:t>
      </w:r>
    </w:p>
    <w:p w:rsidR="00F64B88" w:rsidP="00F64B88" w:rsidRDefault="004D5246" w14:paraId="2FF269A5" w14:textId="2619ECE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w:history="1" r:id="rId5">
        <w:r w:rsidRPr="009B44A0" w:rsidR="009B44A0">
          <w:rPr>
            <w:rStyle w:val="Hyperlink"/>
            <w:rFonts w:ascii="Courier New" w:hAnsi="Courier New" w:cs="Courier New"/>
            <w:sz w:val="24"/>
            <w:szCs w:val="24"/>
          </w:rPr>
          <w:t>Boot diagnostics</w:t>
        </w:r>
      </w:hyperlink>
    </w:p>
    <w:p w:rsidR="009B44A0" w:rsidP="00F64B88" w:rsidRDefault="004D5246" w14:paraId="4BA24E48" w14:textId="1395B8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w:history="1" r:id="rId6">
        <w:r w:rsidRPr="0034563C" w:rsidR="0034563C">
          <w:rPr>
            <w:rStyle w:val="Hyperlink"/>
            <w:rFonts w:ascii="Courier New" w:hAnsi="Courier New" w:cs="Courier New"/>
            <w:sz w:val="24"/>
            <w:szCs w:val="24"/>
          </w:rPr>
          <w:t>SSL/TLS Certificate File Types</w:t>
        </w:r>
      </w:hyperlink>
    </w:p>
    <w:p w:rsidRPr="00F64B88" w:rsidR="0034563C" w:rsidP="00F64B88" w:rsidRDefault="004D5246" w14:paraId="71D1D018" w14:textId="27C067D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hyperlink w:history="1" r:id="rId7">
        <w:r w:rsidRPr="00B02286" w:rsidR="00B02286">
          <w:rPr>
            <w:rStyle w:val="Hyperlink"/>
            <w:rFonts w:ascii="Courier New" w:hAnsi="Courier New" w:cs="Courier New"/>
            <w:sz w:val="24"/>
            <w:szCs w:val="24"/>
          </w:rPr>
          <w:t>Service Accounts</w:t>
        </w:r>
      </w:hyperlink>
    </w:p>
    <w:p w:rsidR="00F64B88" w:rsidP="00362767" w:rsidRDefault="00F64B88" w14:paraId="7E42C2CB" w14:textId="77777777">
      <w:pPr>
        <w:jc w:val="center"/>
        <w:rPr>
          <w:b/>
          <w:sz w:val="32"/>
          <w:szCs w:val="32"/>
        </w:rPr>
      </w:pPr>
    </w:p>
    <w:p w:rsidRPr="00F26E65" w:rsidR="00F26E65" w:rsidP="00F26E65" w:rsidRDefault="00654E74" w14:paraId="326F8720" w14:textId="61169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Via PowerShell script </w:t>
      </w:r>
      <w:r w:rsidR="00F06566">
        <w:rPr>
          <w:sz w:val="24"/>
          <w:szCs w:val="24"/>
        </w:rPr>
        <w:t>get</w:t>
      </w:r>
      <w:r w:rsidRPr="00F26E65" w:rsidR="00F26E65">
        <w:rPr>
          <w:sz w:val="24"/>
          <w:szCs w:val="24"/>
        </w:rPr>
        <w:t xml:space="preserve"> Azure</w:t>
      </w:r>
      <w:r w:rsidR="00F06566">
        <w:rPr>
          <w:sz w:val="24"/>
          <w:szCs w:val="24"/>
        </w:rPr>
        <w:t xml:space="preserve"> VM </w:t>
      </w:r>
      <w:r w:rsidRPr="00F26E65" w:rsidR="00F26E65">
        <w:rPr>
          <w:b/>
          <w:sz w:val="24"/>
          <w:szCs w:val="24"/>
          <w:u w:val="single"/>
        </w:rPr>
        <w:t>Boot Diagnostics</w:t>
      </w:r>
      <w:r w:rsidRPr="00F26E65" w:rsidR="00F26E65">
        <w:rPr>
          <w:sz w:val="24"/>
          <w:szCs w:val="24"/>
        </w:rPr>
        <w:t xml:space="preserve"> and filter some string to print out to the console.</w:t>
      </w:r>
    </w:p>
    <w:p w:rsidR="00362767" w:rsidP="00F26E65" w:rsidRDefault="00DD34BD" w14:paraId="0D7BDF05" w14:textId="13FB1F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4BD">
        <w:rPr>
          <w:sz w:val="24"/>
          <w:szCs w:val="24"/>
        </w:rPr>
        <w:t>Write a firewall rule to open port 443 in the deployed Windows V</w:t>
      </w:r>
      <w:r w:rsidR="00B9475D">
        <w:rPr>
          <w:sz w:val="24"/>
          <w:szCs w:val="24"/>
        </w:rPr>
        <w:t>M</w:t>
      </w:r>
      <w:r w:rsidRPr="00DD34BD">
        <w:rPr>
          <w:sz w:val="24"/>
          <w:szCs w:val="24"/>
        </w:rPr>
        <w:t>.</w:t>
      </w:r>
    </w:p>
    <w:p w:rsidR="00DD34BD" w:rsidP="00F26E65" w:rsidRDefault="0092312B" w14:paraId="0FE591E6" w14:textId="617DF7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1E1503" w:rsidR="0092312B">
        <w:rPr>
          <w:sz w:val="24"/>
          <w:szCs w:val="24"/>
        </w:rPr>
        <w:t>Create PowerShell script to import pfx certificate with a password to the 'cert:\LocalMachine\My' location and get thumbprint for this certificate</w:t>
      </w:r>
      <w:r w:rsidRPr="4A1E1503" w:rsidR="00654E74">
        <w:rPr>
          <w:sz w:val="24"/>
          <w:szCs w:val="24"/>
        </w:rPr>
        <w:t xml:space="preserve">. </w:t>
      </w:r>
      <w:ins w:author="Arende, Linda" w:date="2021-04-13T08:52:24.46Z" w:id="1243485443">
        <w:r w:rsidRPr="4A1E1503" w:rsidR="486DE1A2">
          <w:rPr>
            <w:sz w:val="24"/>
            <w:szCs w:val="24"/>
          </w:rPr>
          <w:t xml:space="preserve">You may have to create </w:t>
        </w:r>
      </w:ins>
      <w:ins w:author="Arende, Linda" w:date="2021-04-13T09:06:54.209Z" w:id="768181347">
        <w:r w:rsidRPr="4A1E1503" w:rsidR="685F4ADC">
          <w:rPr>
            <w:sz w:val="24"/>
            <w:szCs w:val="24"/>
          </w:rPr>
          <w:t xml:space="preserve">the starting </w:t>
        </w:r>
      </w:ins>
      <w:ins w:author="Arende, Linda" w:date="2021-04-13T09:07:24.362Z" w:id="2085851135">
        <w:r w:rsidRPr="4A1E1503" w:rsidR="685F4ADC">
          <w:rPr>
            <w:sz w:val="24"/>
            <w:szCs w:val="24"/>
          </w:rPr>
          <w:t>certificate from which to import pfx.</w:t>
        </w:r>
      </w:ins>
    </w:p>
    <w:p w:rsidR="00875C63" w:rsidP="00F26E65" w:rsidRDefault="00E44DED" w14:paraId="48BB60EF" w14:textId="33795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1E1503" w:rsidR="00E44DED">
        <w:rPr>
          <w:sz w:val="24"/>
          <w:szCs w:val="24"/>
        </w:rPr>
        <w:t xml:space="preserve">Download 7z with PowerShell script and use </w:t>
      </w:r>
      <w:del w:author="Arende, Linda" w:date="2021-04-13T09:07:35.004Z" w:id="2094850806">
        <w:r w:rsidRPr="4A1E1503" w:rsidDel="00E44DED">
          <w:rPr>
            <w:sz w:val="24"/>
            <w:szCs w:val="24"/>
          </w:rPr>
          <w:delText>a</w:delText>
        </w:r>
      </w:del>
      <w:ins w:author="Arende, Linda" w:date="2021-04-13T09:07:35.336Z" w:id="1119513540">
        <w:r w:rsidRPr="4A1E1503" w:rsidR="2DC98463">
          <w:rPr>
            <w:sz w:val="24"/>
            <w:szCs w:val="24"/>
          </w:rPr>
          <w:t>the</w:t>
        </w:r>
      </w:ins>
      <w:r w:rsidRPr="4A1E1503" w:rsidR="00E44DED">
        <w:rPr>
          <w:sz w:val="24"/>
          <w:szCs w:val="24"/>
        </w:rPr>
        <w:t xml:space="preserve"> 7z.exe file to extract any zip archive file.</w:t>
      </w:r>
    </w:p>
    <w:p w:rsidR="00D54F44" w:rsidP="00F26E65" w:rsidRDefault="00E37786" w14:paraId="246B5F7F" w14:textId="10B93BA5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63481406"/>
      <w:r w:rsidRPr="48A2DAC5" w:rsidR="00E37786">
        <w:rPr>
          <w:sz w:val="24"/>
          <w:szCs w:val="24"/>
        </w:rPr>
        <w:t>Write a function which will change any parts of the strings inside of this function.</w:t>
      </w:r>
      <w:commentRangeEnd w:id="63481406"/>
      <w:r>
        <w:rPr>
          <w:rStyle w:val="CommentReference"/>
        </w:rPr>
        <w:commentReference w:id="63481406"/>
      </w:r>
    </w:p>
    <w:p w:rsidR="00F90717" w:rsidP="00F26E65" w:rsidRDefault="0095790D" w14:paraId="699B6321" w14:textId="4A34012A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44252556"/>
      <w:r w:rsidRPr="48A2DAC5" w:rsidR="0095790D">
        <w:rPr>
          <w:sz w:val="24"/>
          <w:szCs w:val="24"/>
        </w:rPr>
        <w:t>Write a function that takes the first parameter as the path to the file, the second and third parameters as a string and changes certain lines within this file with the value of the second and third parameters.</w:t>
      </w:r>
      <w:commentRangeEnd w:id="44252556"/>
      <w:r>
        <w:rPr>
          <w:rStyle w:val="CommentReference"/>
        </w:rPr>
        <w:commentReference w:id="44252556"/>
      </w:r>
    </w:p>
    <w:p w:rsidR="0095790D" w:rsidP="00443351" w:rsidRDefault="00443351" w14:paraId="380ECF9F" w14:textId="164EF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351">
        <w:rPr>
          <w:sz w:val="24"/>
          <w:szCs w:val="24"/>
        </w:rPr>
        <w:t>Create a PowerShell script to create a new local user with a password in the Windows virtual machine.</w:t>
      </w:r>
    </w:p>
    <w:p w:rsidR="00443351" w:rsidP="003F4D02" w:rsidRDefault="001C032C" w14:paraId="6E78EDB7" w14:textId="0CFF74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351">
        <w:rPr>
          <w:sz w:val="24"/>
          <w:szCs w:val="24"/>
        </w:rPr>
        <w:t>Create a PowerShell script to create a new local user with a password in the Windows virtual machine</w:t>
      </w:r>
      <w:r w:rsidR="003F4D02">
        <w:rPr>
          <w:sz w:val="24"/>
          <w:szCs w:val="24"/>
        </w:rPr>
        <w:t xml:space="preserve"> and </w:t>
      </w:r>
      <w:r w:rsidRPr="00FC1414" w:rsidR="00FC1414">
        <w:rPr>
          <w:sz w:val="24"/>
          <w:szCs w:val="24"/>
        </w:rPr>
        <w:t xml:space="preserve">give </w:t>
      </w:r>
      <w:r w:rsidR="00617DF4">
        <w:rPr>
          <w:sz w:val="24"/>
          <w:szCs w:val="24"/>
        </w:rPr>
        <w:t>‘</w:t>
      </w:r>
      <w:r w:rsidRPr="00FC1414" w:rsidR="00FC1414">
        <w:rPr>
          <w:sz w:val="24"/>
          <w:szCs w:val="24"/>
        </w:rPr>
        <w:t>Logon As Service</w:t>
      </w:r>
      <w:r w:rsidR="00617DF4">
        <w:rPr>
          <w:sz w:val="24"/>
          <w:szCs w:val="24"/>
        </w:rPr>
        <w:t>’</w:t>
      </w:r>
      <w:r w:rsidRPr="00FC1414" w:rsidR="00FC1414">
        <w:rPr>
          <w:sz w:val="24"/>
          <w:szCs w:val="24"/>
        </w:rPr>
        <w:t xml:space="preserve"> permission for this user.</w:t>
      </w:r>
    </w:p>
    <w:p w:rsidRPr="008E6FDF" w:rsidR="00617DF4" w:rsidP="008E6FDF" w:rsidRDefault="00617DF4" w14:paraId="66E161BD" w14:textId="2D982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7DF4">
        <w:rPr>
          <w:sz w:val="24"/>
          <w:szCs w:val="24"/>
        </w:rPr>
        <w:t xml:space="preserve">Create a PowerShell script to create a new folder and give </w:t>
      </w:r>
      <w:r w:rsidR="001E4461">
        <w:rPr>
          <w:sz w:val="24"/>
          <w:szCs w:val="24"/>
        </w:rPr>
        <w:t>‘</w:t>
      </w:r>
      <w:r w:rsidRPr="00617DF4">
        <w:rPr>
          <w:sz w:val="24"/>
          <w:szCs w:val="24"/>
        </w:rPr>
        <w:t>Full Control</w:t>
      </w:r>
      <w:r w:rsidR="001E4461">
        <w:rPr>
          <w:sz w:val="24"/>
          <w:szCs w:val="24"/>
        </w:rPr>
        <w:t>’</w:t>
      </w:r>
      <w:r w:rsidRPr="00617DF4">
        <w:rPr>
          <w:sz w:val="24"/>
          <w:szCs w:val="24"/>
        </w:rPr>
        <w:t xml:space="preserve"> access to the </w:t>
      </w:r>
      <w:r w:rsidRPr="00617DF4" w:rsidR="001E4461">
        <w:rPr>
          <w:sz w:val="24"/>
          <w:szCs w:val="24"/>
        </w:rPr>
        <w:t xml:space="preserve">user </w:t>
      </w:r>
      <w:r w:rsidRPr="008E6FDF" w:rsidR="001E4461">
        <w:rPr>
          <w:sz w:val="24"/>
          <w:szCs w:val="24"/>
        </w:rPr>
        <w:t>that</w:t>
      </w:r>
      <w:r w:rsidRPr="008E6FDF" w:rsidR="008E6FDF">
        <w:rPr>
          <w:sz w:val="24"/>
          <w:szCs w:val="24"/>
        </w:rPr>
        <w:t xml:space="preserve"> was created in task 7.</w:t>
      </w:r>
    </w:p>
    <w:p w:rsidRPr="003F4D02" w:rsidR="00617DF4" w:rsidP="003F4D02" w:rsidRDefault="008E6FDF" w14:paraId="7D067363" w14:textId="75CAD91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845629518"/>
      <w:r w:rsidRPr="3A2C2CA4" w:rsidR="623A8CAD">
        <w:rPr>
          <w:sz w:val="24"/>
          <w:szCs w:val="24"/>
        </w:rPr>
        <w:t xml:space="preserve">(disabled) </w:t>
      </w:r>
      <w:r w:rsidRPr="3A2C2CA4" w:rsidR="008E6FDF">
        <w:rPr>
          <w:sz w:val="24"/>
          <w:szCs w:val="24"/>
        </w:rPr>
        <w:t xml:space="preserve">Create a PowerShell script to give </w:t>
      </w:r>
      <w:r w:rsidRPr="3A2C2CA4" w:rsidR="001E4461">
        <w:rPr>
          <w:sz w:val="24"/>
          <w:szCs w:val="24"/>
        </w:rPr>
        <w:t>‘</w:t>
      </w:r>
      <w:r w:rsidRPr="3A2C2CA4" w:rsidR="008E6FDF">
        <w:rPr>
          <w:sz w:val="24"/>
          <w:szCs w:val="24"/>
        </w:rPr>
        <w:t>Service Control</w:t>
      </w:r>
      <w:r w:rsidRPr="3A2C2CA4" w:rsidR="001E4461">
        <w:rPr>
          <w:sz w:val="24"/>
          <w:szCs w:val="24"/>
        </w:rPr>
        <w:t>’</w:t>
      </w:r>
      <w:r w:rsidRPr="3A2C2CA4" w:rsidR="008E6FDF">
        <w:rPr>
          <w:sz w:val="24"/>
          <w:szCs w:val="24"/>
        </w:rPr>
        <w:t xml:space="preserve"> access to the user that was created in task </w:t>
      </w:r>
      <w:proofErr w:type="gramStart"/>
      <w:r w:rsidRPr="3A2C2CA4" w:rsidR="008E6FDF">
        <w:rPr>
          <w:sz w:val="24"/>
          <w:szCs w:val="24"/>
        </w:rPr>
        <w:t>7</w:t>
      </w:r>
      <w:proofErr w:type="gramEnd"/>
      <w:r w:rsidRPr="3A2C2CA4" w:rsidR="00020892">
        <w:rPr>
          <w:sz w:val="24"/>
          <w:szCs w:val="24"/>
        </w:rPr>
        <w:t xml:space="preserve"> </w:t>
      </w:r>
      <w:hyperlink r:id="R78d7c3101df64f3a">
        <w:r w:rsidRPr="3A2C2CA4" w:rsidR="004D5246">
          <w:rPr>
            <w:rStyle w:val="Hyperlink"/>
            <w:sz w:val="24"/>
            <w:szCs w:val="24"/>
          </w:rPr>
          <w:t>Grant Users Rights to Manage Services</w:t>
        </w:r>
      </w:hyperlink>
      <w:bookmarkStart w:name="_GoBack" w:id="0"/>
      <w:bookmarkEnd w:id="0"/>
      <w:r w:rsidRPr="3A2C2CA4" w:rsidR="00020892">
        <w:rPr>
          <w:sz w:val="24"/>
          <w:szCs w:val="24"/>
        </w:rPr>
        <w:t xml:space="preserve"> .</w:t>
      </w:r>
      <w:commentRangeEnd w:id="845629518"/>
      <w:r>
        <w:rPr>
          <w:rStyle w:val="CommentReference"/>
        </w:rPr>
        <w:commentReference w:id="845629518"/>
      </w:r>
    </w:p>
    <w:sectPr w:rsidRPr="003F4D02" w:rsidR="00617D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A" w:author="Slobolinskyi, Artem" w:date="2021-04-19T13:45:53" w:id="845629518">
    <w:p w:rsidR="737E8A35" w:rsidRDefault="737E8A35" w14:paraId="1FEDDB0D" w14:textId="20D2672A">
      <w:pPr>
        <w:pStyle w:val="CommentText"/>
      </w:pPr>
      <w:r w:rsidR="737E8A35">
        <w:rPr/>
        <w:t>This is not working anymore</w:t>
      </w:r>
      <w:r>
        <w:rPr>
          <w:rStyle w:val="CommentReference"/>
        </w:rPr>
        <w:annotationRef/>
      </w:r>
    </w:p>
  </w:comment>
  <w:comment w:initials="AL" w:author="Arende, Linda" w:date="2021-04-26T15:07:53" w:id="63481406">
    <w:p w:rsidR="48A2DAC5" w:rsidRDefault="48A2DAC5" w14:paraId="731072D3" w14:textId="0C6296CD">
      <w:pPr>
        <w:pStyle w:val="CommentText"/>
      </w:pPr>
      <w:r w:rsidR="48A2DAC5">
        <w:rPr/>
        <w:t>Our suggestion is to remove this task, because by the time people have reached it, it is too simple.</w:t>
      </w:r>
      <w:r>
        <w:rPr>
          <w:rStyle w:val="CommentReference"/>
        </w:rPr>
        <w:annotationRef/>
      </w:r>
    </w:p>
  </w:comment>
  <w:comment w:initials="AL" w:author="Arende, Linda" w:date="2021-04-26T15:08:25" w:id="44252556">
    <w:p w:rsidR="48A2DAC5" w:rsidRDefault="48A2DAC5" w14:paraId="44FCFC57" w14:textId="50543CF3">
      <w:pPr>
        <w:pStyle w:val="CommentText"/>
      </w:pPr>
      <w:r w:rsidR="48A2DAC5">
        <w:rPr/>
        <w:t>Suggestion: move this task to Task1 as it is also about learning basic of PowerShell.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EDDB0D"/>
  <w15:commentEx w15:done="0" w15:paraId="731072D3"/>
  <w15:commentEx w15:done="0" w15:paraId="44FCFC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D46E31" w16cex:dateUtc="2021-04-19T10:45:53.925Z"/>
  <w16cex:commentExtensible w16cex:durableId="194075F7" w16cex:dateUtc="2021-04-26T12:07:53.632Z"/>
  <w16cex:commentExtensible w16cex:durableId="6D3FC1FC" w16cex:dateUtc="2021-04-26T12:08:25.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EDDB0D" w16cid:durableId="2BD46E31"/>
  <w16cid:commentId w16cid:paraId="731072D3" w16cid:durableId="194075F7"/>
  <w16cid:commentId w16cid:paraId="44FCFC57" w16cid:durableId="6D3FC1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AC7"/>
    <w:multiLevelType w:val="hybridMultilevel"/>
    <w:tmpl w:val="DC589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5E22A4"/>
    <w:multiLevelType w:val="hybridMultilevel"/>
    <w:tmpl w:val="1ED0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9693D"/>
    <w:multiLevelType w:val="hybridMultilevel"/>
    <w:tmpl w:val="649E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lobolinskyi, Artem">
    <w15:presenceInfo w15:providerId="AD" w15:userId="S::artem.slobolinskyi@accenture.com::73d36d0a-bf6c-43cd-8aa1-728044336f1c"/>
  </w15:person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C"/>
    <w:rsid w:val="00020892"/>
    <w:rsid w:val="001C032C"/>
    <w:rsid w:val="001E4461"/>
    <w:rsid w:val="002E6E42"/>
    <w:rsid w:val="0034563C"/>
    <w:rsid w:val="00361CAD"/>
    <w:rsid w:val="00362767"/>
    <w:rsid w:val="003F4D02"/>
    <w:rsid w:val="00443351"/>
    <w:rsid w:val="00445605"/>
    <w:rsid w:val="004D5246"/>
    <w:rsid w:val="00562177"/>
    <w:rsid w:val="005914E2"/>
    <w:rsid w:val="006179DB"/>
    <w:rsid w:val="00617DF4"/>
    <w:rsid w:val="00626FEC"/>
    <w:rsid w:val="00654E74"/>
    <w:rsid w:val="00875C63"/>
    <w:rsid w:val="008E6FDF"/>
    <w:rsid w:val="00910BB8"/>
    <w:rsid w:val="0092312B"/>
    <w:rsid w:val="0095790D"/>
    <w:rsid w:val="009B44A0"/>
    <w:rsid w:val="00A22844"/>
    <w:rsid w:val="00B02286"/>
    <w:rsid w:val="00B5177F"/>
    <w:rsid w:val="00B9475D"/>
    <w:rsid w:val="00D37BFB"/>
    <w:rsid w:val="00D54F44"/>
    <w:rsid w:val="00DA01D5"/>
    <w:rsid w:val="00DD34BD"/>
    <w:rsid w:val="00E37786"/>
    <w:rsid w:val="00E44DED"/>
    <w:rsid w:val="00F06566"/>
    <w:rsid w:val="00F162D7"/>
    <w:rsid w:val="00F26E65"/>
    <w:rsid w:val="00F64B88"/>
    <w:rsid w:val="00F90717"/>
    <w:rsid w:val="00FC1414"/>
    <w:rsid w:val="1ACC86C5"/>
    <w:rsid w:val="1EE1231C"/>
    <w:rsid w:val="2DC98463"/>
    <w:rsid w:val="3A2C2CA4"/>
    <w:rsid w:val="486DE1A2"/>
    <w:rsid w:val="48A2DAC5"/>
    <w:rsid w:val="4A1E1503"/>
    <w:rsid w:val="623A8CAD"/>
    <w:rsid w:val="685F4ADC"/>
    <w:rsid w:val="737E8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40A"/>
  <w15:chartTrackingRefBased/>
  <w15:docId w15:val="{909E215F-9D87-4990-A4C6-CFFB5CE8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docs.microsoft.com/en-us/windows/security/identity-protection/access-control/service-accounts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blogs.msdn.microsoft.com/kaushal/2010/11/04/various-ssltls-certificate-file-typesextensions/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docs.microsoft.com/en-us/azure/virtual-machines/troubleshooting/boot-diagnostics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07a98cf094414d18" /><Relationship Type="http://schemas.microsoft.com/office/2011/relationships/people" Target="/word/people.xml" Id="Rf0dc0176ad154fe2" /><Relationship Type="http://schemas.microsoft.com/office/2011/relationships/commentsExtended" Target="/word/commentsExtended.xml" Id="R19f59cb3b53e4eed" /><Relationship Type="http://schemas.microsoft.com/office/2016/09/relationships/commentsIds" Target="/word/commentsIds.xml" Id="R5176a7b8b12941f1" /><Relationship Type="http://schemas.microsoft.com/office/2018/08/relationships/commentsExtensible" Target="/word/commentsExtensible.xml" Id="R3e90bc0888404ca7" /><Relationship Type="http://schemas.openxmlformats.org/officeDocument/2006/relationships/hyperlink" Target="https://social.technet.microsoft.com/wiki/contents/articles/5752.how-to-grant-users-rights-to-manage-services-start-stop-etc.aspx" TargetMode="External" Id="R78d7c3101df6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6502A-906B-4F1D-BC00-CE17C0E0C279}"/>
</file>

<file path=customXml/itemProps2.xml><?xml version="1.0" encoding="utf-8"?>
<ds:datastoreItem xmlns:ds="http://schemas.openxmlformats.org/officeDocument/2006/customXml" ds:itemID="{9B19CFCA-9BFA-448B-9C33-FDA9AEE85CD6}"/>
</file>

<file path=customXml/itemProps3.xml><?xml version="1.0" encoding="utf-8"?>
<ds:datastoreItem xmlns:ds="http://schemas.openxmlformats.org/officeDocument/2006/customXml" ds:itemID="{DEA096E9-3C3C-43AA-AA3E-ACFD7107EE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43</cp:revision>
  <dcterms:created xsi:type="dcterms:W3CDTF">2019-02-17T15:20:00Z</dcterms:created>
  <dcterms:modified xsi:type="dcterms:W3CDTF">2021-04-26T12:08:34Z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
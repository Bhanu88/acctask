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E7C6A" w:rsidR="00C647F1" w:rsidP="00AA097F" w:rsidRDefault="00B22AE5" w14:paraId="174D3841" w14:textId="09F8982D">
      <w:pPr>
        <w:jc w:val="center"/>
        <w:rPr>
          <w:b/>
          <w:sz w:val="32"/>
          <w:szCs w:val="32"/>
        </w:rPr>
      </w:pPr>
      <w:r w:rsidRPr="000E7C6A">
        <w:rPr>
          <w:b/>
          <w:sz w:val="32"/>
          <w:szCs w:val="32"/>
        </w:rPr>
        <w:t>PowerShell</w:t>
      </w:r>
    </w:p>
    <w:p w:rsidRPr="007D525D" w:rsidR="00E100C7" w:rsidP="00F079AF" w:rsidRDefault="00F079AF" w14:paraId="672C7A6B" w14:textId="17DA4B77">
      <w:pPr>
        <w:rPr>
          <w:rFonts w:ascii="Courier New" w:hAnsi="Courier New" w:cs="Courier New"/>
          <w:sz w:val="24"/>
          <w:szCs w:val="24"/>
        </w:rPr>
      </w:pPr>
      <w:r w:rsidRPr="73E47F8A">
        <w:rPr>
          <w:sz w:val="24"/>
          <w:szCs w:val="24"/>
        </w:rPr>
        <w:t xml:space="preserve">Before you </w:t>
      </w:r>
      <w:r w:rsidRPr="73E47F8A" w:rsidR="004C5D42">
        <w:rPr>
          <w:sz w:val="24"/>
          <w:szCs w:val="24"/>
        </w:rPr>
        <w:t>beg</w:t>
      </w:r>
      <w:r w:rsidRPr="73E47F8A" w:rsidR="0053189A">
        <w:rPr>
          <w:sz w:val="24"/>
          <w:szCs w:val="24"/>
        </w:rPr>
        <w:t>i</w:t>
      </w:r>
      <w:r w:rsidRPr="73E47F8A" w:rsidR="004C5D42">
        <w:rPr>
          <w:sz w:val="24"/>
          <w:szCs w:val="24"/>
        </w:rPr>
        <w:t>n</w:t>
      </w:r>
      <w:r w:rsidRPr="73E47F8A">
        <w:rPr>
          <w:sz w:val="24"/>
          <w:szCs w:val="24"/>
        </w:rPr>
        <w:t xml:space="preserve"> the tasks, review the following training materials and articles:</w:t>
      </w:r>
    </w:p>
    <w:p w:rsidRPr="0020227A" w:rsidR="00AD2CB3" w:rsidP="00AD2CB3" w:rsidRDefault="00AD2CB3" w14:paraId="6A80420C" w14:textId="77777777" w14:noSpellErr="1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ins w:author="Slobolinskyi, Artem" w:date="2021-04-16T16:10:00Z" w:id="1">
        <w:r w:rsidRPr="150D1EFE">
          <w:rPr>
            <w:rFonts w:ascii="Courier New" w:hAnsi="Courier New" w:cs="Courier New"/>
            <w:sz w:val="24"/>
            <w:szCs w:val="24"/>
          </w:rPr>
          <w:fldChar w:fldCharType="begin"/>
        </w:r>
        <w:r w:rsidRPr="150D1EFE">
          <w:rPr>
            <w:rFonts w:ascii="Courier New" w:hAnsi="Courier New" w:cs="Courier New"/>
            <w:sz w:val="24"/>
            <w:szCs w:val="24"/>
          </w:rPr>
          <w:instrText xml:space="preserve"> HYPERLINK "https://accenture.percipio.com/courses/e03ec747-ea51-11e6-965b-0242c0a80b04/videos/e03fffc6-ea51-11e6-965b-0242c0a80b04" </w:instrText>
        </w:r>
        <w:r>
          <w:rPr>
            <w:rFonts w:ascii="Courier New" w:hAnsi="Courier New" w:cs="Courier New"/>
            <w:sz w:val="24"/>
            <w:szCs w:val="24"/>
          </w:rPr>
        </w:r>
        <w:r w:rsidRPr="150D1EFE">
          <w:rPr>
            <w:rFonts w:ascii="Courier New" w:hAnsi="Courier New" w:cs="Courier New"/>
            <w:sz w:val="24"/>
            <w:szCs w:val="24"/>
          </w:rPr>
          <w:fldChar w:fldCharType="separate"/>
        </w:r>
      </w:ins>
      <w:r w:rsidRPr="0020227A" w:rsidR="00AD2CB3">
        <w:rPr>
          <w:rStyle w:val="Hyperlink"/>
          <w:rFonts w:ascii="Courier New" w:hAnsi="Courier New" w:cs="Courier New"/>
          <w:sz w:val="24"/>
          <w:szCs w:val="24"/>
        </w:rPr>
        <w:t>Getting Started with PowerShell</w:t>
      </w:r>
      <w:ins w:author="Slobolinskyi, Artem" w:date="2021-04-16T16:10:00Z" w:id="1">
        <w:r w:rsidRPr="150D1EFE">
          <w:rPr>
            <w:rFonts w:ascii="Courier New" w:hAnsi="Courier New" w:cs="Courier New"/>
            <w:sz w:val="24"/>
            <w:szCs w:val="24"/>
          </w:rPr>
          <w:fldChar w:fldCharType="end"/>
        </w:r>
      </w:ins>
      <w:r w:rsidRPr="0020227A" w:rsidR="00AD2CB3">
        <w:rPr>
          <w:rFonts w:ascii="Courier New" w:hAnsi="Courier New" w:cs="Courier New"/>
          <w:sz w:val="24"/>
          <w:szCs w:val="24"/>
        </w:rPr>
        <w:t xml:space="preserve"> </w:t>
      </w:r>
    </w:p>
    <w:p w:rsidRPr="00E603A4" w:rsidR="00AD2CB3" w:rsidP="00AD2CB3" w:rsidRDefault="00AD2CB3" w14:paraId="5572B879" w14:textId="77777777" w14:noSpellErr="1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  <w:rPrChange w:author="Slobolinskyi, Artem" w:date="2021-04-16T16:12:00Z" w:id="508013314">
            <w:rPr>
              <w:rFonts w:ascii="Courier New" w:hAnsi="Courier New" w:cs="Courier New"/>
              <w:sz w:val="24"/>
              <w:szCs w:val="24"/>
            </w:rPr>
          </w:rPrChange>
        </w:rPr>
      </w:pPr>
      <w:ins w:author="Slobolinskyi, Artem" w:date="2021-04-16T16:10:00Z" w:id="5">
        <w:r w:rsidRPr="150D1EFE">
          <w:rPr>
            <w:rStyle w:val="Hyperlink"/>
          </w:rPr>
          <w:fldChar w:fldCharType="begin"/>
        </w:r>
        <w:r w:rsidRPr="150D1EFE">
          <w:rPr>
            <w:rStyle w:val="Hyperlink"/>
          </w:rPr>
          <w:instrText xml:space="preserve"> HYPERLINK "https://accenture.percipio.com/courses/e03fffc7-ea51-11e6-965b-0242c0a80b04/videos/e03fffc8-ea51-11e6-965b-0242c0a80b04" </w:instrText>
        </w:r>
        <w:r w:rsidRPr="00AD2CB3">
          <w:rPr>
            <w:rStyle w:val="Hyperlink"/>
            <w:rPrChange w:author="Slobolinskyi, Artem" w:date="2021-04-16T16:11:00Z" w:id="8">
              <w:rPr>
                <w:rFonts w:ascii="Courier New" w:hAnsi="Courier New" w:cs="Courier New"/>
                <w:sz w:val="24"/>
                <w:szCs w:val="24"/>
              </w:rPr>
            </w:rPrChange>
          </w:rPr>
        </w:r>
        <w:r w:rsidRPr="150D1EFE">
          <w:rPr>
            <w:rStyle w:val="Hyperlink"/>
          </w:rPr>
          <w:fldChar w:fldCharType="separate"/>
        </w:r>
      </w:ins>
      <w:r w:rsidRPr="0020227A" w:rsidR="00AD2CB3">
        <w:rPr>
          <w:rStyle w:val="Hyperlink"/>
          <w:rFonts w:ascii="Courier New" w:hAnsi="Courier New" w:cs="Courier New"/>
          <w:sz w:val="24"/>
          <w:szCs w:val="24"/>
        </w:rPr>
        <w:t>PowerShell Commands &amp; Cmdlets</w:t>
      </w:r>
      <w:ins w:author="Slobolinskyi, Artem" w:date="2021-04-16T16:10:00Z" w:id="5">
        <w:r w:rsidRPr="150D1EFE">
          <w:rPr>
            <w:rStyle w:val="Hyperlink"/>
          </w:rPr>
          <w:fldChar w:fldCharType="end"/>
        </w:r>
      </w:ins>
      <w:r w:rsidRPr="00AD2CB3" w:rsidR="00AD2CB3">
        <w:rPr>
          <w:rStyle w:val="Hyperlink"/>
        </w:rPr>
        <w:t xml:space="preserve"> </w:t>
      </w:r>
    </w:p>
    <w:p w:rsidRPr="00E603A4" w:rsidR="1644C75A" w:rsidP="150D1EFE" w:rsidRDefault="00AD2CB3" w14:paraId="2720B66E" w14:textId="38AB4326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  <w:rPrChange w:author="Slobolinskyi, Artem" w:date="2021-04-16T16:12:00Z" w:id="790878816">
            <w:rPr>
              <w:rFonts w:ascii="Courier New" w:hAnsi="Courier New" w:cs="Courier New"/>
              <w:sz w:val="24"/>
              <w:szCs w:val="24"/>
            </w:rPr>
          </w:rPrChange>
        </w:rPr>
      </w:pPr>
      <w:ins w:author="Slobolinskyi, Artem" w:date="2021-04-16T16:10:00Z" w:id="16">
        <w:r w:rsidRPr="150D1EFE">
          <w:rPr>
            <w:rStyle w:val="Hyperlink"/>
          </w:rPr>
          <w:fldChar w:fldCharType="begin"/>
        </w:r>
        <w:r w:rsidRPr="150D1EFE">
          <w:rPr>
            <w:rStyle w:val="Hyperlink"/>
          </w:rPr>
          <w:instrText xml:space="preserve"> HYPERLINK "https://accenture.percipio.com/courses/e04074f5-ea51-11e6-965b-0242c0a80b04/videos/e04074f6-ea51-11e6-965b-0242c0a80b04" </w:instrText>
        </w:r>
        <w:r w:rsidRPr="00AD2CB3">
          <w:rPr>
            <w:rStyle w:val="Hyperlink"/>
            <w:rPrChange w:author="Slobolinskyi, Artem" w:date="2021-04-16T16:11:00Z" w:id="19">
              <w:rPr>
                <w:rFonts w:ascii="Courier New" w:hAnsi="Courier New" w:cs="Courier New"/>
                <w:sz w:val="24"/>
                <w:szCs w:val="24"/>
              </w:rPr>
            </w:rPrChange>
          </w:rPr>
        </w:r>
        <w:r w:rsidRPr="150D1EFE">
          <w:rPr>
            <w:rStyle w:val="Hyperlink"/>
          </w:rPr>
          <w:fldChar w:fldCharType="separate"/>
        </w:r>
      </w:ins>
      <w:r w:rsidRPr="006C51FC" w:rsidR="00AD2CB3">
        <w:rPr>
          <w:rStyle w:val="Hyperlink"/>
          <w:rFonts w:ascii="Courier New" w:hAnsi="Courier New" w:cs="Courier New"/>
          <w:sz w:val="24"/>
          <w:szCs w:val="24"/>
        </w:rPr>
        <w:t>PowerShell Pipeline, Objects, &amp; Formatting</w:t>
      </w:r>
      <w:ins w:author="Slobolinskyi, Artem" w:date="2021-04-16T16:10:00Z" w:id="16">
        <w:r w:rsidRPr="150D1EFE">
          <w:rPr>
            <w:rStyle w:val="Hyperlink"/>
          </w:rPr>
          <w:fldChar w:fldCharType="end"/>
        </w:r>
      </w:ins>
      <w:r w:rsidRPr="00AD2CB3" w:rsidR="00AD2CB3">
        <w:rPr>
          <w:rStyle w:val="Hyperlink"/>
        </w:rPr>
        <w:t xml:space="preserve"> </w:t>
      </w:r>
    </w:p>
    <w:p w:rsidRPr="00E603A4" w:rsidR="00E100C7" w:rsidP="150D1EFE" w:rsidRDefault="00E603A4" w14:paraId="3061596D" w14:noSpellErr="1" w14:textId="4324C166">
      <w:pPr>
        <w:pStyle w:val="ListParagraph"/>
        <w:numPr>
          <w:ilvl w:val="0"/>
          <w:numId w:val="3"/>
        </w:numPr>
        <w:spacing w:after="0"/>
        <w:rPr>
          <w:rStyle w:val="Hyperlink"/>
          <w:rFonts w:ascii="Courier New" w:hAnsi="Courier New" w:eastAsia="Courier New" w:cs="Courier New" w:asciiTheme="minorAscii" w:hAnsiTheme="minorAscii" w:eastAsiaTheme="minorAscii" w:cstheme="minorAscii"/>
          <w:color w:val="0563C1"/>
          <w:sz w:val="24"/>
          <w:szCs w:val="24"/>
        </w:rPr>
      </w:pPr>
      <w:r w:rsidRPr="150D1EFE">
        <w:rPr>
          <w:rStyle w:val="Hyperlink"/>
          <w:rFonts w:ascii="Courier New" w:hAnsi="Courier New" w:cs="Courier New"/>
          <w:sz w:val="24"/>
          <w:szCs w:val="24"/>
        </w:rPr>
        <w:fldChar w:fldCharType="begin"/>
      </w:r>
      <w:r w:rsidRPr="150D1EFE">
        <w:rPr>
          <w:rStyle w:val="Hyperlink"/>
          <w:rFonts w:ascii="Courier New" w:hAnsi="Courier New" w:cs="Courier New"/>
          <w:sz w:val="24"/>
          <w:szCs w:val="24"/>
        </w:rPr>
        <w:instrText xml:space="preserve"> HYPERLINK "https://mva.microsoft.com/en-US/training-courses/advanced-tools-scripting-with-powershe</w:instrText>
      </w:r>
      <w:r w:rsidRPr="150D1EFE">
        <w:rPr>
          <w:rStyle w:val="Hyperlink"/>
          <w:rFonts w:ascii="Courier New" w:hAnsi="Courier New" w:cs="Courier New"/>
          <w:sz w:val="24"/>
          <w:szCs w:val="24"/>
        </w:rPr>
        <w:instrText xml:space="preserve">ll-30-jump-start-8277?l=WOWaGUWy_8604984382" \h </w:instrText>
      </w:r>
      <w:r w:rsidRPr="150D1EFE">
        <w:rPr>
          <w:rStyle w:val="Hyperlink"/>
          <w:rFonts w:ascii="Courier New" w:hAnsi="Courier New" w:cs="Courier New"/>
          <w:sz w:val="24"/>
          <w:szCs w:val="24"/>
        </w:rPr>
        <w:fldChar w:fldCharType="separate"/>
      </w:r>
      <w:r w:rsidRPr="150D1EFE" w:rsidR="00E100C7">
        <w:rPr>
          <w:rStyle w:val="Hyperlink"/>
          <w:rFonts w:ascii="Courier New" w:hAnsi="Courier New" w:cs="Courier New"/>
          <w:sz w:val="24"/>
          <w:szCs w:val="24"/>
        </w:rPr>
        <w:t>Advanced Tools &amp; Scripting with PowerShell 3.0 Jump Start</w:t>
      </w:r>
      <w:r w:rsidRPr="150D1EFE">
        <w:rPr>
          <w:rStyle w:val="Hyperlink"/>
          <w:rFonts w:ascii="Courier New" w:hAnsi="Courier New" w:cs="Courier New"/>
          <w:sz w:val="24"/>
          <w:szCs w:val="24"/>
        </w:rPr>
        <w:fldChar w:fldCharType="end"/>
      </w:r>
    </w:p>
    <w:p w:rsidR="234C02E4" w:rsidP="150D1EFE" w:rsidRDefault="234C02E4" w14:paraId="35E63C22" w14:textId="7CA6F569">
      <w:pPr>
        <w:pStyle w:val="ListParagraph"/>
        <w:numPr>
          <w:ilvl w:val="0"/>
          <w:numId w:val="3"/>
        </w:numPr>
        <w:spacing w:after="0"/>
        <w:rPr>
          <w:rFonts w:ascii="Courier New" w:hAnsi="Courier New" w:eastAsia="Courier New" w:cs="Courier New" w:asciiTheme="minorAscii" w:hAnsiTheme="minorAscii" w:eastAsiaTheme="minorAscii" w:cstheme="minorAscii"/>
          <w:sz w:val="24"/>
          <w:szCs w:val="24"/>
        </w:rPr>
      </w:pPr>
      <w:r w:rsidRPr="150D1EFE" w:rsidR="234C02E4">
        <w:rPr>
          <w:rFonts w:ascii="Courier New" w:hAnsi="Courier New" w:cs="Courier New"/>
          <w:sz w:val="24"/>
          <w:szCs w:val="24"/>
        </w:rPr>
        <w:t>Doc</w:t>
      </w:r>
      <w:r w:rsidRPr="150D1EFE" w:rsidR="00E603A4">
        <w:rPr>
          <w:rFonts w:ascii="Courier New" w:hAnsi="Courier New" w:cs="Courier New"/>
          <w:sz w:val="24"/>
          <w:szCs w:val="24"/>
          <w:lang w:val="ru-BY"/>
        </w:rPr>
        <w:t>s</w:t>
      </w:r>
      <w:r w:rsidRPr="150D1EFE" w:rsidR="234C02E4">
        <w:rPr>
          <w:rFonts w:ascii="Courier New" w:hAnsi="Courier New" w:cs="Courier New"/>
          <w:sz w:val="24"/>
          <w:szCs w:val="24"/>
        </w:rPr>
        <w:t xml:space="preserve"> about Select-Xml command in PowerShell</w:t>
      </w:r>
    </w:p>
    <w:p w:rsidR="636BDB0A" w:rsidP="150D1EFE" w:rsidRDefault="636BDB0A" w14:paraId="2D2CC682" w14:textId="21DFCD17" w14:noSpellErr="1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fldChar w:fldCharType="begin"/>
      </w:r>
      <w:r>
        <w:instrText xml:space="preserve">HYPERLINK "https://www.powershellmagazine.com/2013/08/19/mastering-everyday-xml-tasks-in-powershell/" </w:instrText>
      </w:r>
      <w:r>
        <w:fldChar w:fldCharType="separate"/>
      </w:r>
      <w:r w:rsidRPr="150D1EFE" w:rsidR="636BDB0A">
        <w:rPr>
          <w:rStyle w:val="Hyperlink"/>
          <w:rFonts w:ascii="Courier New" w:hAnsi="Courier New" w:cs="Courier New"/>
          <w:sz w:val="24"/>
          <w:szCs w:val="24"/>
        </w:rPr>
        <w:t>Mastering everyday XML tasks in PowerShell</w:t>
      </w:r>
      <w:r>
        <w:fldChar w:fldCharType="end"/>
      </w:r>
    </w:p>
    <w:p w:rsidRPr="007D525D" w:rsidR="00E100C7" w:rsidP="150D1EFE" w:rsidRDefault="00E603A4" w14:paraId="21B07C6C" w14:textId="1B8F6895" w14:noSpellErr="1">
      <w:pPr>
        <w:pStyle w:val="ListParagraph"/>
        <w:numPr>
          <w:ilvl w:val="1"/>
          <w:numId w:val="8"/>
        </w:numPr>
        <w:spacing w:after="0"/>
        <w:rPr>
          <w:rStyle w:val="Hyperlink"/>
          <w:rFonts w:eastAsia="" w:eastAsiaTheme="minorEastAsia"/>
          <w:color w:val="auto"/>
          <w:sz w:val="24"/>
          <w:szCs w:val="24"/>
          <w:u w:val="none"/>
        </w:rPr>
      </w:pPr>
      <w:r>
        <w:fldChar w:fldCharType="begin"/>
      </w:r>
      <w:r>
        <w:instrText xml:space="preserve"> HYPERLINK "https://blogs.technet.microsoft.com/heyscriptingguy/2012/03/25/the-scripting-wife-learns-to-use-powershell-to-work-with-xml/" \h </w:instrText>
      </w:r>
      <w:r>
        <w:fldChar w:fldCharType="separate"/>
      </w:r>
      <w:r w:rsidRPr="150D1EFE" w:rsidR="00E100C7">
        <w:rPr>
          <w:rStyle w:val="Hyperlink"/>
          <w:rFonts w:ascii="Courier New" w:hAnsi="Courier New" w:cs="Courier New"/>
          <w:sz w:val="24"/>
          <w:szCs w:val="24"/>
        </w:rPr>
        <w:t>PowerShell work with XML</w:t>
      </w:r>
      <w:r w:rsidRPr="150D1EFE">
        <w:rPr>
          <w:rStyle w:val="Hyperlink"/>
          <w:rFonts w:ascii="Courier New" w:hAnsi="Courier New" w:cs="Courier New"/>
          <w:sz w:val="24"/>
          <w:szCs w:val="24"/>
        </w:rPr>
        <w:fldChar w:fldCharType="end"/>
      </w:r>
      <w:r w:rsidRPr="150D1EFE" w:rsidR="00E100C7">
        <w:rPr>
          <w:rFonts w:ascii="Courier New" w:hAnsi="Courier New" w:cs="Courier New"/>
          <w:sz w:val="24"/>
          <w:szCs w:val="24"/>
        </w:rPr>
        <w:t xml:space="preserve"> and </w:t>
      </w:r>
      <w:r>
        <w:fldChar w:fldCharType="begin"/>
      </w:r>
      <w:r>
        <w:instrText xml:space="preserve"> HYPERLINK "https://blogs.technet.microsoft.com/heyscriptingguy/2013/04/01/working-</w:instrText>
      </w:r>
      <w:r>
        <w:instrText xml:space="preserve">with-xml/" \h </w:instrText>
      </w:r>
      <w:r>
        <w:fldChar w:fldCharType="separate"/>
      </w:r>
      <w:r w:rsidRPr="150D1EFE" w:rsidR="00E100C7">
        <w:rPr>
          <w:rStyle w:val="Hyperlink"/>
          <w:rFonts w:ascii="Courier New" w:hAnsi="Courier New" w:cs="Courier New"/>
          <w:sz w:val="24"/>
          <w:szCs w:val="24"/>
        </w:rPr>
        <w:t>Working with XML</w:t>
      </w:r>
      <w:r w:rsidRPr="150D1EFE">
        <w:rPr>
          <w:rStyle w:val="Hyperlink"/>
          <w:rFonts w:ascii="Courier New" w:hAnsi="Courier New" w:cs="Courier New"/>
          <w:sz w:val="24"/>
          <w:szCs w:val="24"/>
        </w:rPr>
        <w:fldChar w:fldCharType="end"/>
      </w:r>
    </w:p>
    <w:p w:rsidR="5D8976C8" w:rsidP="73E47F8A" w:rsidRDefault="5D8976C8" w14:paraId="7F07BD73" w14:textId="408D768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hyperlink w:history="1" r:id="rId8">
        <w:r w:rsidRPr="2998460A">
          <w:rPr>
            <w:rStyle w:val="Hyperlink"/>
            <w:rFonts w:ascii="Courier New" w:hAnsi="Courier New" w:cs="Courier New"/>
            <w:sz w:val="24"/>
            <w:szCs w:val="24"/>
          </w:rPr>
          <w:t>An introduction to JSON</w:t>
        </w:r>
      </w:hyperlink>
    </w:p>
    <w:p w:rsidRPr="0020227A" w:rsidR="0020227A" w:rsidP="0020227A" w:rsidRDefault="00E603A4" w14:paraId="35CA4531" w14:textId="77777777">
      <w:pPr>
        <w:pStyle w:val="ListParagraph"/>
        <w:numPr>
          <w:ilvl w:val="0"/>
          <w:numId w:val="3"/>
        </w:numPr>
        <w:spacing w:after="0"/>
        <w:rPr>
          <w:rStyle w:val="Hyperlink"/>
          <w:color w:val="auto"/>
          <w:sz w:val="24"/>
          <w:szCs w:val="24"/>
          <w:u w:val="none"/>
        </w:rPr>
      </w:pPr>
      <w:hyperlink r:id="R4532c9efc91b4ff2">
        <w:r w:rsidRPr="150D1EFE" w:rsidR="00E100C7">
          <w:rPr>
            <w:rStyle w:val="Hyperlink"/>
            <w:rFonts w:ascii="Courier New" w:hAnsi="Courier New" w:cs="Courier New"/>
            <w:sz w:val="24"/>
            <w:szCs w:val="24"/>
          </w:rPr>
          <w:t>PowerShell playing with JSON</w:t>
        </w:r>
      </w:hyperlink>
      <w:r w:rsidRPr="150D1EFE" w:rsidR="00E100C7">
        <w:rPr>
          <w:rFonts w:ascii="Courier New" w:hAnsi="Courier New" w:cs="Courier New"/>
          <w:sz w:val="24"/>
          <w:szCs w:val="24"/>
        </w:rPr>
        <w:t xml:space="preserve"> and </w:t>
      </w:r>
      <w:hyperlink r:id="R4ad250acb89c4428">
        <w:r w:rsidRPr="150D1EFE" w:rsidR="00E100C7">
          <w:rPr>
            <w:rStyle w:val="Hyperlink"/>
            <w:rFonts w:ascii="Courier New" w:hAnsi="Courier New" w:cs="Courier New"/>
            <w:sz w:val="24"/>
            <w:szCs w:val="24"/>
          </w:rPr>
          <w:t xml:space="preserve">save in JSON with </w:t>
        </w:r>
        <w:r w:rsidRPr="150D1EFE" w:rsidR="00E100C7">
          <w:rPr>
            <w:rStyle w:val="Hyperlink"/>
            <w:rFonts w:ascii="Courier New" w:hAnsi="Courier New" w:cs="Courier New"/>
            <w:sz w:val="24"/>
            <w:szCs w:val="24"/>
          </w:rPr>
          <w:t>PowerShell</w:t>
        </w:r>
      </w:hyperlink>
    </w:p>
    <w:p w:rsidR="0020227A" w:rsidP="0020227A" w:rsidRDefault="0020227A" w14:paraId="711CCEED" w14:textId="73E1BADA">
      <w:pPr>
        <w:pStyle w:val="ListParagraph"/>
        <w:numPr>
          <w:ilvl w:val="0"/>
          <w:numId w:val="3"/>
        </w:numPr>
        <w:spacing w:after="0"/>
        <w:rPr>
          <w:del w:author="Arende, Linda" w:date="2021-04-25T14:44:18.455Z" w:id="831559029"/>
          <w:sz w:val="24"/>
          <w:szCs w:val="24"/>
        </w:rPr>
      </w:pPr>
      <w:r>
        <w:fldChar w:fldCharType="begin"/>
      </w:r>
      <w:r>
        <w:instrText xml:space="preserve"> HYPERLINK "https://app.pluralsight.com/library/courses/powershell-getting-started/table-of-contents" \h </w:instrText>
      </w:r>
      <w:r>
        <w:fldChar w:fldCharType="separate"/>
      </w:r>
      <w:r w:rsidRPr="150D1EFE" w:rsidR="0020227A">
        <w:rPr>
          <w:rStyle w:val="Hyperlink"/>
          <w:rFonts w:ascii="Courier New" w:hAnsi="Courier New" w:cs="Courier New"/>
          <w:sz w:val="24"/>
          <w:szCs w:val="24"/>
        </w:rPr>
        <w:t xml:space="preserve">PowerShell: Getting Started - </w:t>
      </w:r>
      <w:r w:rsidRPr="150D1EFE" w:rsidR="0020227A">
        <w:rPr>
          <w:rStyle w:val="Hyperlink"/>
          <w:rFonts w:ascii="Courier New" w:hAnsi="Courier New" w:cs="Courier New"/>
          <w:sz w:val="24"/>
          <w:szCs w:val="24"/>
        </w:rPr>
        <w:t>PluralSight</w:t>
      </w:r>
      <w:r w:rsidRPr="150D1EFE" w:rsidR="0020227A">
        <w:rPr>
          <w:rStyle w:val="Hyperlink"/>
          <w:rFonts w:ascii="Courier New" w:hAnsi="Courier New" w:cs="Courier New"/>
          <w:sz w:val="24"/>
          <w:szCs w:val="24"/>
        </w:rPr>
        <w:t xml:space="preserve"> course</w:t>
      </w:r>
      <w:r w:rsidRPr="150D1EFE">
        <w:rPr>
          <w:rStyle w:val="Hyperlink"/>
          <w:rFonts w:ascii="Courier New" w:hAnsi="Courier New" w:cs="Courier New"/>
          <w:sz w:val="24"/>
          <w:szCs w:val="24"/>
        </w:rPr>
        <w:fldChar w:fldCharType="end"/>
      </w:r>
    </w:p>
    <w:p w:rsidRPr="00E603A4" w:rsidR="00807EBB" w:rsidP="150D1EFE" w:rsidRDefault="00807EBB" w14:paraId="15FA2C23" w14:noSpellErr="1" w14:textId="349192A6">
      <w:pPr>
        <w:pStyle w:val="Normal"/>
        <w:spacing w:after="0"/>
        <w:ind w:left="0"/>
        <w:rPr>
          <w:ins w:author="Arende, Linda" w:date="2021-04-25T14:44:27.393Z" w:id="1301767568"/>
          <w:rStyle w:val="Hyperlink"/>
          <w:rFonts w:eastAsia="" w:eastAsiaTheme="minorEastAsia"/>
          <w:color w:val="auto"/>
          <w:sz w:val="24"/>
          <w:szCs w:val="24"/>
          <w:u w:val="none"/>
        </w:rPr>
        <w:pPrChange w:author="Arende, Linda" w:date="2021-04-25T14:44:17.379Z" w:id="57">
          <w:pPr>
            <w:pStyle w:val="ListParagraph"/>
            <w:numPr>
              <w:ilvl w:val="0"/>
              <w:numId w:val="3"/>
            </w:numPr>
            <w:spacing w:after="0"/>
            <w:ind w:left="1080" w:hanging="360"/>
          </w:pPr>
        </w:pPrChange>
      </w:pPr>
    </w:p>
    <w:p w:rsidR="150D1EFE" w:rsidP="150D1EFE" w:rsidRDefault="150D1EFE" w14:paraId="69C91A20" w14:textId="4A2ADEB9">
      <w:pPr>
        <w:pStyle w:val="Normal"/>
        <w:spacing w:after="0"/>
        <w:ind w:left="0"/>
        <w:rPr>
          <w:ins w:author="Arende, Linda" w:date="2021-04-25T14:44:28.178Z" w:id="1784150938"/>
          <w:rStyle w:val="Hyperlink"/>
          <w:rFonts w:eastAsia="" w:eastAsiaTheme="minorEastAsia"/>
          <w:color w:val="auto"/>
          <w:sz w:val="24"/>
          <w:szCs w:val="24"/>
          <w:u w:val="none"/>
        </w:rPr>
      </w:pPr>
    </w:p>
    <w:p w:rsidR="2D2C0A32" w:rsidP="150D1EFE" w:rsidRDefault="2D2C0A32" w14:paraId="44D5FB41" w14:textId="259AFDE8">
      <w:pPr>
        <w:pStyle w:val="Normal"/>
        <w:spacing w:after="0"/>
        <w:ind w:left="0"/>
        <w:rPr>
          <w:ins w:author="Arende, Linda" w:date="2021-04-25T14:45:12.693Z" w:id="1858622538"/>
          <w:rStyle w:val="Hyperlink"/>
          <w:rFonts w:eastAsia="" w:eastAsiaTheme="minorEastAsia"/>
          <w:b w:val="1"/>
          <w:bCs w:val="1"/>
          <w:color w:val="auto"/>
          <w:sz w:val="24"/>
          <w:szCs w:val="24"/>
          <w:u w:val="none"/>
        </w:rPr>
      </w:pPr>
      <w:ins w:author="Arende, Linda" w:date="2021-04-25T14:44:54.713Z" w:id="237998196">
        <w:r w:rsidRPr="150D1EFE" w:rsidR="2D2C0A32">
          <w:rPr>
            <w:rStyle w:val="Hyperlink"/>
            <w:rFonts w:eastAsia="" w:eastAsiaTheme="minorEastAsia"/>
            <w:b w:val="1"/>
            <w:bCs w:val="1"/>
            <w:color w:val="auto"/>
            <w:sz w:val="24"/>
            <w:szCs w:val="24"/>
            <w:u w:val="none"/>
            <w:rPrChange w:author="Arende, Linda" w:date="2021-04-25T14:44:59.229Z" w:id="683177957">
              <w:rPr>
                <w:rStyle w:val="Hyperlink"/>
                <w:rFonts w:eastAsia="" w:eastAsiaTheme="minorEastAsia"/>
                <w:color w:val="auto"/>
                <w:sz w:val="24"/>
                <w:szCs w:val="24"/>
                <w:u w:val="none"/>
              </w:rPr>
            </w:rPrChange>
          </w:rPr>
          <w:t>NB! Create separate script files for each sub-task.</w:t>
        </w:r>
      </w:ins>
    </w:p>
    <w:p w:rsidR="150D1EFE" w:rsidP="150D1EFE" w:rsidRDefault="150D1EFE" w14:paraId="6D7AAC45" w14:textId="1532507F">
      <w:pPr>
        <w:pStyle w:val="Normal"/>
        <w:spacing w:after="0"/>
        <w:ind w:left="0"/>
        <w:rPr>
          <w:rStyle w:val="Hyperlink"/>
          <w:rFonts w:eastAsia="" w:eastAsiaTheme="minorEastAsia"/>
          <w:b w:val="1"/>
          <w:bCs w:val="1"/>
          <w:color w:val="auto"/>
          <w:sz w:val="24"/>
          <w:szCs w:val="24"/>
          <w:u w:val="none"/>
        </w:rPr>
      </w:pPr>
    </w:p>
    <w:p w:rsidRPr="007D525D" w:rsidR="000E6A55" w:rsidP="150D1EFE" w:rsidRDefault="00DB2941" w14:paraId="3E62DC45" w14:textId="20FC9FD5">
      <w:pPr>
        <w:pStyle w:val="ListParagraph"/>
        <w:numPr>
          <w:ilvl w:val="1"/>
          <w:numId w:val="9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pPrChange w:author="Arende, Linda" w:date="2021-04-25T14:45:10.127Z">
          <w:pPr>
            <w:pStyle w:val="ListParagraph"/>
            <w:spacing w:after="0"/>
          </w:pPr>
        </w:pPrChange>
      </w:pPr>
      <w:commentRangeStart w:id="954023469"/>
      <w:r w:rsidRPr="150D1EFE" w:rsidR="00DB2941">
        <w:rPr>
          <w:rFonts w:cs="Calibri" w:cstheme="minorAscii"/>
          <w:sz w:val="24"/>
          <w:szCs w:val="24"/>
        </w:rPr>
        <w:t>Create XML file with the following content:</w:t>
      </w:r>
      <w:commentRangeEnd w:id="954023469"/>
      <w:r>
        <w:rPr>
          <w:rStyle w:val="CommentReference"/>
        </w:rPr>
        <w:commentReference w:id="954023469"/>
      </w:r>
    </w:p>
    <w:p w:rsidRPr="007D525D" w:rsidR="00114110" w:rsidP="00114110" w:rsidRDefault="00114110" w14:paraId="6350A411" w14:textId="283CBB26">
      <w:pPr>
        <w:pStyle w:val="ListParagraph"/>
        <w:spacing w:after="0"/>
        <w:rPr>
          <w:rFonts w:cstheme="minorHAnsi"/>
          <w:sz w:val="24"/>
          <w:szCs w:val="24"/>
        </w:rPr>
      </w:pPr>
    </w:p>
    <w:p w:rsidRPr="00FE5CE3" w:rsidR="00FE5CE3" w:rsidP="00FE5CE3" w:rsidRDefault="00FE5CE3" w14:paraId="0DDB53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&lt;?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xml</w:t>
      </w:r>
      <w:r w:rsidRPr="00FE5CE3">
        <w:rPr>
          <w:rFonts w:ascii="Consolas" w:hAnsi="Consolas" w:eastAsia="Times New Roman" w:cs="Times New Roman"/>
          <w:color w:val="9CDCFE"/>
          <w:sz w:val="21"/>
          <w:szCs w:val="21"/>
        </w:rPr>
        <w:t xml:space="preserve"> version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FE5CE3">
        <w:rPr>
          <w:rFonts w:ascii="Consolas" w:hAnsi="Consolas" w:eastAsia="Times New Roman" w:cs="Times New Roman"/>
          <w:color w:val="CE9178"/>
          <w:sz w:val="21"/>
          <w:szCs w:val="21"/>
        </w:rPr>
        <w:t>"1.0"</w:t>
      </w:r>
      <w:r w:rsidRPr="00FE5CE3">
        <w:rPr>
          <w:rFonts w:ascii="Consolas" w:hAnsi="Consolas" w:eastAsia="Times New Roman" w:cs="Times New Roman"/>
          <w:color w:val="9CDCFE"/>
          <w:sz w:val="21"/>
          <w:szCs w:val="21"/>
        </w:rPr>
        <w:t xml:space="preserve"> encoding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FE5CE3">
        <w:rPr>
          <w:rFonts w:ascii="Consolas" w:hAnsi="Consolas" w:eastAsia="Times New Roman" w:cs="Times New Roman"/>
          <w:color w:val="CE9178"/>
          <w:sz w:val="21"/>
          <w:szCs w:val="21"/>
        </w:rPr>
        <w:t>"UTF-8"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?&gt;</w:t>
      </w:r>
    </w:p>
    <w:p w:rsidRPr="00FE5CE3" w:rsidR="00FE5CE3" w:rsidP="00FE5CE3" w:rsidRDefault="00FE5CE3" w14:paraId="321E95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xsl:stylesheet</w:t>
      </w:r>
      <w:proofErr w:type="spellEnd"/>
      <w:proofErr w:type="gramEnd"/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FE5CE3">
        <w:rPr>
          <w:rFonts w:ascii="Consolas" w:hAnsi="Consolas" w:eastAsia="Times New Roman" w:cs="Times New Roman"/>
          <w:color w:val="9CDCFE"/>
          <w:sz w:val="21"/>
          <w:szCs w:val="21"/>
        </w:rPr>
        <w:t>version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FE5CE3">
        <w:rPr>
          <w:rFonts w:ascii="Consolas" w:hAnsi="Consolas" w:eastAsia="Times New Roman" w:cs="Times New Roman"/>
          <w:color w:val="CE9178"/>
          <w:sz w:val="21"/>
          <w:szCs w:val="21"/>
        </w:rPr>
        <w:t>"1.0"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</w:p>
    <w:p w:rsidRPr="00FE5CE3" w:rsidR="00FE5CE3" w:rsidP="00FE5CE3" w:rsidRDefault="00FE5CE3" w14:paraId="5A4C38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proofErr w:type="spellStart"/>
      <w:r w:rsidRPr="00FE5CE3">
        <w:rPr>
          <w:rFonts w:ascii="Consolas" w:hAnsi="Consolas" w:eastAsia="Times New Roman" w:cs="Times New Roman"/>
          <w:color w:val="9CDCFE"/>
          <w:sz w:val="21"/>
          <w:szCs w:val="21"/>
        </w:rPr>
        <w:t>xmlns:xsl</w:t>
      </w:r>
      <w:proofErr w:type="spellEnd"/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FE5CE3">
        <w:rPr>
          <w:rFonts w:ascii="Consolas" w:hAnsi="Consolas" w:eastAsia="Times New Roman" w:cs="Times New Roman"/>
          <w:color w:val="CE9178"/>
          <w:sz w:val="21"/>
          <w:szCs w:val="21"/>
        </w:rPr>
        <w:t>"http://www.w3.org/1999/XSL/Transform"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391DB0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FE5CE3" w:rsidR="00FE5CE3" w:rsidP="00FE5CE3" w:rsidRDefault="00FE5CE3" w14:paraId="42FD5F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xsl:template</w:t>
      </w:r>
      <w:proofErr w:type="spellEnd"/>
      <w:proofErr w:type="gramEnd"/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FE5CE3">
        <w:rPr>
          <w:rFonts w:ascii="Consolas" w:hAnsi="Consolas" w:eastAsia="Times New Roman" w:cs="Times New Roman"/>
          <w:color w:val="9CDCFE"/>
          <w:sz w:val="21"/>
          <w:szCs w:val="21"/>
        </w:rPr>
        <w:t>match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FE5CE3">
        <w:rPr>
          <w:rFonts w:ascii="Consolas" w:hAnsi="Consolas" w:eastAsia="Times New Roman" w:cs="Times New Roman"/>
          <w:color w:val="CE9178"/>
          <w:sz w:val="21"/>
          <w:szCs w:val="21"/>
        </w:rPr>
        <w:t>"/"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0D3298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html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690ACF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body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5EB799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h2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My CD Collection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h2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4496C4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table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FE5CE3">
        <w:rPr>
          <w:rFonts w:ascii="Consolas" w:hAnsi="Consolas" w:eastAsia="Times New Roman" w:cs="Times New Roman"/>
          <w:color w:val="9CDCFE"/>
          <w:sz w:val="21"/>
          <w:szCs w:val="21"/>
        </w:rPr>
        <w:t>border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FE5CE3">
        <w:rPr>
          <w:rFonts w:ascii="Consolas" w:hAnsi="Consolas" w:eastAsia="Times New Roman" w:cs="Times New Roman"/>
          <w:color w:val="CE9178"/>
          <w:sz w:val="21"/>
          <w:szCs w:val="21"/>
        </w:rPr>
        <w:t>"1"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670896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tr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FE5CE3">
        <w:rPr>
          <w:rFonts w:ascii="Consolas" w:hAnsi="Consolas" w:eastAsia="Times New Roman" w:cs="Times New Roman"/>
          <w:color w:val="9CDCFE"/>
          <w:sz w:val="21"/>
          <w:szCs w:val="21"/>
        </w:rPr>
        <w:t>bgcolor</w:t>
      </w:r>
      <w:proofErr w:type="spellEnd"/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FE5CE3">
        <w:rPr>
          <w:rFonts w:ascii="Consolas" w:hAnsi="Consolas" w:eastAsia="Times New Roman" w:cs="Times New Roman"/>
          <w:color w:val="CE9178"/>
          <w:sz w:val="21"/>
          <w:szCs w:val="21"/>
        </w:rPr>
        <w:t>"#9acd32"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4F774F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th</w:t>
      </w:r>
      <w:proofErr w:type="spellEnd"/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Title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th</w:t>
      </w:r>
      <w:proofErr w:type="spellEnd"/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2F3BC3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th</w:t>
      </w:r>
      <w:proofErr w:type="spellEnd"/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Artist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th</w:t>
      </w:r>
      <w:proofErr w:type="spellEnd"/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22D678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tr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18EC4B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tr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3C0A83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td</w:t>
      </w:r>
      <w:proofErr w:type="gramStart"/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gramEnd"/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/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td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7A5582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td</w:t>
      </w:r>
      <w:proofErr w:type="gramStart"/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gramEnd"/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/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td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3D8B79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tr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2ABAB2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table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5765A0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body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70C22F7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html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64A49F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xsl:template</w:t>
      </w:r>
      <w:proofErr w:type="spellEnd"/>
      <w:proofErr w:type="gramEnd"/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FE5CE3" w:rsidR="00FE5CE3" w:rsidP="00FE5CE3" w:rsidRDefault="00FE5CE3" w14:paraId="1A8CDF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E5CE3">
        <w:rPr>
          <w:rFonts w:ascii="Consolas" w:hAnsi="Consolas" w:eastAsia="Times New Roman" w:cs="Times New Roman"/>
          <w:color w:val="569CD6"/>
          <w:sz w:val="21"/>
          <w:szCs w:val="21"/>
        </w:rPr>
        <w:t>xsl:stylesheet</w:t>
      </w:r>
      <w:proofErr w:type="spellEnd"/>
      <w:proofErr w:type="gramEnd"/>
      <w:r w:rsidRPr="00FE5CE3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7D525D" w:rsidR="00EA25D9" w:rsidP="008109BF" w:rsidRDefault="00EA25D9" w14:paraId="06097BCD" w14:textId="34DF2E48">
      <w:pPr>
        <w:spacing w:after="0"/>
        <w:rPr>
          <w:rFonts w:ascii="Courier New" w:hAnsi="Courier New" w:cs="Courier New"/>
          <w:i/>
          <w:color w:val="4472C4" w:themeColor="accent1"/>
          <w:sz w:val="24"/>
          <w:szCs w:val="24"/>
        </w:rPr>
      </w:pPr>
    </w:p>
    <w:p w:rsidR="008109BF" w:rsidP="150D1EFE" w:rsidRDefault="007D525D" w14:paraId="3CE46E5B" w14:textId="02CE8FAD">
      <w:pPr>
        <w:spacing w:after="0"/>
        <w:rPr>
          <w:rFonts w:cs="Calibri" w:cstheme="minorAscii"/>
          <w:sz w:val="24"/>
          <w:szCs w:val="24"/>
        </w:rPr>
      </w:pPr>
      <w:r w:rsidRPr="150D1EFE" w:rsidR="007D525D">
        <w:rPr>
          <w:rFonts w:cs="Calibri" w:cstheme="minorAscii"/>
          <w:sz w:val="24"/>
          <w:szCs w:val="24"/>
        </w:rPr>
        <w:t xml:space="preserve">Create a PowerShell script that will create 10 copies of the XML file with a different Artist and Title (the value of the </w:t>
      </w:r>
      <w:r w:rsidRPr="150D1EFE" w:rsidR="007D525D">
        <w:rPr>
          <w:rFonts w:ascii="Courier New" w:hAnsi="Courier New" w:cs="Courier New"/>
          <w:i w:val="1"/>
          <w:iCs w:val="1"/>
          <w:sz w:val="24"/>
          <w:szCs w:val="24"/>
        </w:rPr>
        <w:t>t</w:t>
      </w:r>
      <w:del w:author="Arende, Linda" w:date="2021-04-25T14:45:22.061Z" w:id="260629893">
        <w:r w:rsidRPr="150D1EFE" w:rsidDel="007D525D">
          <w:rPr>
            <w:rFonts w:ascii="Courier New" w:hAnsi="Courier New" w:cs="Courier New"/>
            <w:i w:val="1"/>
            <w:iCs w:val="1"/>
            <w:sz w:val="24"/>
            <w:szCs w:val="24"/>
          </w:rPr>
          <w:delText>h</w:delText>
        </w:r>
      </w:del>
      <w:ins w:author="Arende, Linda" w:date="2021-04-25T14:45:22.138Z" w:id="745236076">
        <w:r w:rsidRPr="150D1EFE" w:rsidR="0A9FB791">
          <w:rPr>
            <w:rFonts w:ascii="Courier New" w:hAnsi="Courier New" w:cs="Courier New"/>
            <w:i w:val="1"/>
            <w:iCs w:val="1"/>
            <w:sz w:val="24"/>
            <w:szCs w:val="24"/>
          </w:rPr>
          <w:t>d</w:t>
        </w:r>
      </w:ins>
      <w:r w:rsidRPr="150D1EFE" w:rsidR="007D525D">
        <w:rPr>
          <w:rFonts w:cs="Calibri" w:cstheme="minorAscii"/>
          <w:sz w:val="24"/>
          <w:szCs w:val="24"/>
        </w:rPr>
        <w:t xml:space="preserve"> tag)</w:t>
      </w:r>
    </w:p>
    <w:p w:rsidR="009D66A7" w:rsidP="007D525D" w:rsidRDefault="009D66A7" w14:paraId="4D645876" w14:textId="1DA27AA4">
      <w:pPr>
        <w:spacing w:after="0"/>
        <w:rPr>
          <w:rFonts w:cstheme="minorHAnsi"/>
          <w:sz w:val="24"/>
          <w:szCs w:val="24"/>
        </w:rPr>
      </w:pPr>
    </w:p>
    <w:p w:rsidR="00042AFC" w:rsidP="150D1EFE" w:rsidRDefault="00042AFC" w14:paraId="4040E852" w14:textId="3DABC0B4">
      <w:pPr>
        <w:pStyle w:val="ListParagraph"/>
        <w:numPr>
          <w:ilvl w:val="0"/>
          <w:numId w:val="5"/>
        </w:numPr>
        <w:spacing w:after="0"/>
        <w:rPr>
          <w:rFonts w:cs="Calibri" w:cstheme="minorAscii"/>
          <w:sz w:val="24"/>
          <w:szCs w:val="24"/>
        </w:rPr>
      </w:pPr>
      <w:r w:rsidRPr="150D1EFE" w:rsidR="00042AFC">
        <w:rPr>
          <w:rFonts w:cs="Calibri" w:cstheme="minorAscii"/>
          <w:sz w:val="24"/>
          <w:szCs w:val="24"/>
        </w:rPr>
        <w:t xml:space="preserve">Create </w:t>
      </w:r>
      <w:r w:rsidRPr="150D1EFE" w:rsidR="00042AFC">
        <w:rPr>
          <w:rFonts w:cs="Calibri" w:cstheme="minorAscii"/>
          <w:sz w:val="24"/>
          <w:szCs w:val="24"/>
        </w:rPr>
        <w:t>JSON</w:t>
      </w:r>
      <w:r w:rsidRPr="150D1EFE" w:rsidR="00042AFC">
        <w:rPr>
          <w:rFonts w:cs="Calibri" w:cstheme="minorAscii"/>
          <w:sz w:val="24"/>
          <w:szCs w:val="24"/>
        </w:rPr>
        <w:t xml:space="preserve"> file with the following content:</w:t>
      </w:r>
    </w:p>
    <w:p w:rsidRPr="00042AFC" w:rsidR="00042AFC" w:rsidP="00042AFC" w:rsidRDefault="00042AFC" w14:paraId="010C808A" w14:textId="77777777">
      <w:pPr>
        <w:pStyle w:val="ListParagraph"/>
        <w:spacing w:after="0"/>
        <w:rPr>
          <w:rFonts w:cstheme="minorHAnsi"/>
          <w:sz w:val="24"/>
          <w:szCs w:val="24"/>
        </w:rPr>
      </w:pPr>
    </w:p>
    <w:p w:rsidRPr="003553CF" w:rsidR="003553CF" w:rsidP="003553CF" w:rsidRDefault="003553CF" w14:paraId="1BCB77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3553CF" w:rsidR="003553CF" w:rsidP="003553CF" w:rsidRDefault="003553CF" w14:paraId="67AE1D9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"glossary"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: {</w:t>
      </w:r>
    </w:p>
    <w:p w:rsidRPr="003553CF" w:rsidR="003553CF" w:rsidP="003553CF" w:rsidRDefault="003553CF" w14:paraId="1DB32E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"title"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"example glossary"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3553CF" w:rsidR="003553CF" w:rsidP="003553CF" w:rsidRDefault="003553CF" w14:paraId="7E0C11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GlossDiv</w:t>
      </w:r>
      <w:proofErr w:type="spellEnd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: {</w:t>
      </w:r>
    </w:p>
    <w:p w:rsidRPr="003553CF" w:rsidR="003553CF" w:rsidP="003553CF" w:rsidRDefault="003553CF" w14:paraId="300B71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"title"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"S"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3553CF" w:rsidR="003553CF" w:rsidP="003553CF" w:rsidRDefault="003553CF" w14:paraId="4211C6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GlossList</w:t>
      </w:r>
      <w:proofErr w:type="spellEnd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: {</w:t>
      </w:r>
    </w:p>
    <w:p w:rsidRPr="003553CF" w:rsidR="003553CF" w:rsidP="003553CF" w:rsidRDefault="003553CF" w14:paraId="3F03DC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GlossEntry</w:t>
      </w:r>
      <w:proofErr w:type="spellEnd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: {</w:t>
      </w:r>
    </w:p>
    <w:p w:rsidRPr="003553CF" w:rsidR="003553CF" w:rsidP="003553CF" w:rsidRDefault="003553CF" w14:paraId="122CC9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"ID"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"SGML"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3553CF" w:rsidR="003553CF" w:rsidP="003553CF" w:rsidRDefault="003553CF" w14:paraId="5B3DBC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SortAs</w:t>
      </w:r>
      <w:proofErr w:type="spellEnd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"SGML"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3553CF" w:rsidR="003553CF" w:rsidP="003553CF" w:rsidRDefault="003553CF" w14:paraId="6A8111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GlossTerm</w:t>
      </w:r>
      <w:proofErr w:type="spellEnd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"Standard Generalized Markup Language"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3553CF" w:rsidR="003553CF" w:rsidP="003553CF" w:rsidRDefault="003553CF" w14:paraId="74915C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"Acronym"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"SGML"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3553CF" w:rsidR="003553CF" w:rsidP="003553CF" w:rsidRDefault="003553CF" w14:paraId="0783EA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"Abbrev"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"ISO 8879:1986"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3553CF" w:rsidR="003553CF" w:rsidP="003553CF" w:rsidRDefault="003553CF" w14:paraId="6ACEFE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GlossDef</w:t>
      </w:r>
      <w:proofErr w:type="spellEnd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: {</w:t>
      </w:r>
    </w:p>
    <w:p w:rsidRPr="003553CF" w:rsidR="003553CF" w:rsidP="003553CF" w:rsidRDefault="003553CF" w14:paraId="21FFFD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"para"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 xml:space="preserve">"A meta-markup language, used to create markup languages such as </w:t>
      </w:r>
      <w:proofErr w:type="spellStart"/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DocBook</w:t>
      </w:r>
      <w:proofErr w:type="spellEnd"/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."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3553CF" w:rsidR="003553CF" w:rsidP="003553CF" w:rsidRDefault="003553CF" w14:paraId="749A38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GlossSeeAlso</w:t>
      </w:r>
      <w:proofErr w:type="spellEnd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: [</w:t>
      </w:r>
    </w:p>
    <w:p w:rsidRPr="003553CF" w:rsidR="003553CF" w:rsidP="003553CF" w:rsidRDefault="003553CF" w14:paraId="5B86B7F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    </w:t>
      </w:r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"GML"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3553CF" w:rsidR="003553CF" w:rsidP="003553CF" w:rsidRDefault="003553CF" w14:paraId="5A4C26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    </w:t>
      </w:r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"XML"</w:t>
      </w:r>
    </w:p>
    <w:p w:rsidRPr="003553CF" w:rsidR="003553CF" w:rsidP="003553CF" w:rsidRDefault="003553CF" w14:paraId="366E81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]</w:t>
      </w:r>
    </w:p>
    <w:p w:rsidRPr="003553CF" w:rsidR="003553CF" w:rsidP="003553CF" w:rsidRDefault="003553CF" w14:paraId="485B92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},</w:t>
      </w:r>
    </w:p>
    <w:p w:rsidRPr="003553CF" w:rsidR="003553CF" w:rsidP="003553CF" w:rsidRDefault="003553CF" w14:paraId="7C11BF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</w:t>
      </w:r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GlossSee</w:t>
      </w:r>
      <w:proofErr w:type="spellEnd"/>
      <w:r w:rsidRPr="003553CF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3553CF">
        <w:rPr>
          <w:rFonts w:ascii="Consolas" w:hAnsi="Consolas" w:eastAsia="Times New Roman" w:cs="Times New Roman"/>
          <w:color w:val="CE9178"/>
          <w:sz w:val="21"/>
          <w:szCs w:val="21"/>
        </w:rPr>
        <w:t>"markup"</w:t>
      </w:r>
    </w:p>
    <w:p w:rsidRPr="003553CF" w:rsidR="003553CF" w:rsidP="003553CF" w:rsidRDefault="003553CF" w14:paraId="4FD961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}</w:t>
      </w:r>
    </w:p>
    <w:p w:rsidRPr="003553CF" w:rsidR="003553CF" w:rsidP="003553CF" w:rsidRDefault="003553CF" w14:paraId="617A96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}</w:t>
      </w:r>
    </w:p>
    <w:p w:rsidRPr="003553CF" w:rsidR="003553CF" w:rsidP="003553CF" w:rsidRDefault="003553CF" w14:paraId="36F5C7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}</w:t>
      </w:r>
    </w:p>
    <w:p w:rsidRPr="003553CF" w:rsidR="003553CF" w:rsidP="003553CF" w:rsidRDefault="003553CF" w14:paraId="0DE7B0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 w:rsidRPr="003553CF" w:rsidR="003553CF" w:rsidP="003553CF" w:rsidRDefault="003553CF" w14:paraId="0C7057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553CF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FE5CE3" w:rsidP="00042AFC" w:rsidRDefault="00FE5CE3" w14:paraId="224E7D89" w14:textId="678924BB">
      <w:pPr>
        <w:pStyle w:val="ListParagraph"/>
        <w:spacing w:after="0"/>
        <w:rPr>
          <w:rFonts w:cstheme="minorHAnsi"/>
          <w:sz w:val="24"/>
          <w:szCs w:val="24"/>
        </w:rPr>
      </w:pPr>
    </w:p>
    <w:p w:rsidR="00FE5CE3" w:rsidP="003A64D8" w:rsidRDefault="003A64D8" w14:paraId="13530C81" w14:textId="2C5D907C">
      <w:pPr>
        <w:spacing w:after="0"/>
        <w:rPr>
          <w:rFonts w:cstheme="minorHAnsi"/>
          <w:sz w:val="24"/>
          <w:szCs w:val="24"/>
        </w:rPr>
      </w:pPr>
      <w:r w:rsidRPr="003A64D8">
        <w:rPr>
          <w:rFonts w:cstheme="minorHAnsi"/>
          <w:sz w:val="24"/>
          <w:szCs w:val="24"/>
        </w:rPr>
        <w:t>Create a PowerShell script to update the “</w:t>
      </w:r>
      <w:proofErr w:type="spellStart"/>
      <w:r w:rsidRPr="003A64D8">
        <w:rPr>
          <w:rFonts w:cstheme="minorHAnsi"/>
          <w:sz w:val="24"/>
          <w:szCs w:val="24"/>
        </w:rPr>
        <w:t>SortAs</w:t>
      </w:r>
      <w:proofErr w:type="spellEnd"/>
      <w:r w:rsidRPr="003A64D8">
        <w:rPr>
          <w:rFonts w:cstheme="minorHAnsi"/>
          <w:sz w:val="24"/>
          <w:szCs w:val="24"/>
        </w:rPr>
        <w:t>” value to “OMPL” in the JSON file. Check the file to make sure the value is updated.</w:t>
      </w:r>
    </w:p>
    <w:p w:rsidR="00E01D2B" w:rsidP="003A64D8" w:rsidRDefault="00E01D2B" w14:paraId="1C7CB4FF" w14:textId="1F7DF359">
      <w:pPr>
        <w:spacing w:after="0"/>
        <w:rPr>
          <w:rFonts w:cstheme="minorHAnsi"/>
          <w:sz w:val="24"/>
          <w:szCs w:val="24"/>
        </w:rPr>
      </w:pPr>
    </w:p>
    <w:p w:rsidR="0098301E" w:rsidP="000E7C6A" w:rsidRDefault="0098301E" w14:paraId="70A00375" w14:textId="77777777">
      <w:pPr>
        <w:pStyle w:val="ListParagraph"/>
        <w:spacing w:after="0"/>
        <w:rPr>
          <w:rFonts w:cstheme="minorHAnsi"/>
          <w:sz w:val="24"/>
          <w:szCs w:val="24"/>
        </w:rPr>
      </w:pPr>
    </w:p>
    <w:p w:rsidR="0098301E" w:rsidP="000E7C6A" w:rsidRDefault="0098301E" w14:paraId="4A45D4B4" w14:textId="77777777">
      <w:pPr>
        <w:pStyle w:val="ListParagraph"/>
        <w:spacing w:after="0"/>
        <w:rPr>
          <w:rFonts w:cstheme="minorHAnsi"/>
          <w:sz w:val="24"/>
          <w:szCs w:val="24"/>
        </w:rPr>
      </w:pPr>
    </w:p>
    <w:p w:rsidR="0098301E" w:rsidP="000E7C6A" w:rsidRDefault="0098301E" w14:paraId="6EDA45B6" w14:textId="77777777">
      <w:pPr>
        <w:pStyle w:val="ListParagraph"/>
        <w:spacing w:after="0"/>
        <w:rPr>
          <w:rFonts w:cstheme="minorHAnsi"/>
          <w:sz w:val="24"/>
          <w:szCs w:val="24"/>
        </w:rPr>
      </w:pPr>
    </w:p>
    <w:p w:rsidR="0098301E" w:rsidP="000E7C6A" w:rsidRDefault="0098301E" w14:paraId="1AFA075A" w14:textId="77777777">
      <w:pPr>
        <w:pStyle w:val="ListParagraph"/>
        <w:spacing w:after="0"/>
        <w:rPr>
          <w:rFonts w:cstheme="minorHAnsi"/>
          <w:sz w:val="24"/>
          <w:szCs w:val="24"/>
        </w:rPr>
      </w:pPr>
    </w:p>
    <w:p w:rsidR="0098301E" w:rsidP="000E7C6A" w:rsidRDefault="0098301E" w14:paraId="55F7AFBB" w14:textId="77777777">
      <w:pPr>
        <w:pStyle w:val="ListParagraph"/>
        <w:spacing w:after="0"/>
        <w:rPr>
          <w:rFonts w:cstheme="minorHAnsi"/>
          <w:sz w:val="24"/>
          <w:szCs w:val="24"/>
        </w:rPr>
      </w:pPr>
    </w:p>
    <w:p w:rsidR="0098301E" w:rsidP="000E7C6A" w:rsidRDefault="0098301E" w14:paraId="7A18E172" w14:textId="77777777">
      <w:pPr>
        <w:pStyle w:val="ListParagraph"/>
        <w:spacing w:after="0"/>
        <w:rPr>
          <w:rFonts w:cstheme="minorHAnsi"/>
          <w:sz w:val="24"/>
          <w:szCs w:val="24"/>
        </w:rPr>
      </w:pPr>
    </w:p>
    <w:p w:rsidR="0098301E" w:rsidP="000E7C6A" w:rsidRDefault="0098301E" w14:paraId="088D954A" w14:textId="77777777">
      <w:pPr>
        <w:pStyle w:val="ListParagraph"/>
        <w:spacing w:after="0"/>
        <w:rPr>
          <w:rFonts w:cstheme="minorHAnsi"/>
          <w:sz w:val="24"/>
          <w:szCs w:val="24"/>
        </w:rPr>
      </w:pPr>
    </w:p>
    <w:p w:rsidR="0098301E" w:rsidP="000E7C6A" w:rsidRDefault="0098301E" w14:paraId="6153B7B5" w14:textId="77777777">
      <w:pPr>
        <w:pStyle w:val="ListParagraph"/>
        <w:spacing w:after="0"/>
        <w:rPr>
          <w:rFonts w:cstheme="minorHAnsi"/>
          <w:sz w:val="24"/>
          <w:szCs w:val="24"/>
        </w:rPr>
      </w:pPr>
    </w:p>
    <w:p w:rsidR="0098301E" w:rsidP="000E7C6A" w:rsidRDefault="0098301E" w14:paraId="2CD5F5F7" w14:textId="77777777">
      <w:pPr>
        <w:pStyle w:val="ListParagraph"/>
        <w:spacing w:after="0"/>
        <w:rPr>
          <w:rFonts w:cstheme="minorHAnsi"/>
          <w:sz w:val="24"/>
          <w:szCs w:val="24"/>
        </w:rPr>
      </w:pPr>
    </w:p>
    <w:p w:rsidR="0098301E" w:rsidP="000E7C6A" w:rsidRDefault="0098301E" w14:paraId="55EF8F9A" w14:textId="77777777">
      <w:pPr>
        <w:pStyle w:val="ListParagraph"/>
        <w:spacing w:after="0"/>
        <w:rPr>
          <w:rFonts w:cstheme="minorHAnsi"/>
          <w:sz w:val="24"/>
          <w:szCs w:val="24"/>
        </w:rPr>
      </w:pPr>
    </w:p>
    <w:p w:rsidRPr="000E7C6A" w:rsidR="00312675" w:rsidP="150D1EFE" w:rsidRDefault="0098301E" w14:paraId="5DA01581" w14:textId="46B9F7BB">
      <w:pPr>
        <w:pStyle w:val="ListParagraph"/>
        <w:numPr>
          <w:ilvl w:val="0"/>
          <w:numId w:val="5"/>
        </w:numPr>
        <w:spacing w:after="0"/>
        <w:rPr>
          <w:rFonts w:cs="Calibri" w:cstheme="minorAscii"/>
          <w:sz w:val="24"/>
          <w:szCs w:val="24"/>
        </w:rPr>
      </w:pPr>
      <w:r w:rsidRPr="150D1EFE" w:rsidR="0098301E">
        <w:rPr>
          <w:rFonts w:cs="Calibri" w:cstheme="minorAscii"/>
          <w:sz w:val="24"/>
          <w:szCs w:val="24"/>
        </w:rPr>
        <w:t>Cre</w:t>
      </w:r>
      <w:r w:rsidRPr="150D1EFE" w:rsidR="00312675">
        <w:rPr>
          <w:rFonts w:cs="Calibri" w:cstheme="minorAscii"/>
          <w:sz w:val="24"/>
          <w:szCs w:val="24"/>
        </w:rPr>
        <w:t>ate JSON file with the following content:</w:t>
      </w:r>
    </w:p>
    <w:p w:rsidR="00E01D2B" w:rsidP="00312675" w:rsidRDefault="00E01D2B" w14:paraId="3DED4E30" w14:textId="121F5882">
      <w:pPr>
        <w:pStyle w:val="ListParagraph"/>
        <w:spacing w:after="0"/>
        <w:rPr>
          <w:rFonts w:cstheme="minorHAnsi"/>
          <w:sz w:val="24"/>
          <w:szCs w:val="24"/>
        </w:rPr>
      </w:pPr>
    </w:p>
    <w:p w:rsidRPr="00EA6D0E" w:rsidR="00EA6D0E" w:rsidP="00EA6D0E" w:rsidRDefault="00EA6D0E" w14:paraId="540EA9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</w:p>
    <w:p w:rsidRPr="00EA6D0E" w:rsidR="00EA6D0E" w:rsidP="00EA6D0E" w:rsidRDefault="00EA6D0E" w14:paraId="517B22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{</w:t>
      </w:r>
    </w:p>
    <w:p w:rsidRPr="00EA6D0E" w:rsidR="00EA6D0E" w:rsidP="00EA6D0E" w:rsidRDefault="00EA6D0E" w14:paraId="7BF93E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RgName</w:t>
      </w:r>
      <w:proofErr w:type="spellEnd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DOTcom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-dev-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rg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EA6D0E" w:rsidR="00EA6D0E" w:rsidP="00EA6D0E" w:rsidRDefault="00EA6D0E" w14:paraId="23E3E1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"Name"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"dev"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EA6D0E" w:rsidR="00EA6D0E" w:rsidP="00EA6D0E" w:rsidRDefault="00EA6D0E" w14:paraId="7850DA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AppName</w:t>
      </w:r>
      <w:proofErr w:type="spellEnd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devse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-cd"</w:t>
      </w:r>
    </w:p>
    <w:p w:rsidRPr="00EA6D0E" w:rsidR="00EA6D0E" w:rsidP="00EA6D0E" w:rsidRDefault="00EA6D0E" w14:paraId="50D0D4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},</w:t>
      </w:r>
    </w:p>
    <w:p w:rsidRPr="00EA6D0E" w:rsidR="00EA6D0E" w:rsidP="00EA6D0E" w:rsidRDefault="00EA6D0E" w14:paraId="76757F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{</w:t>
      </w:r>
    </w:p>
    <w:p w:rsidRPr="00EA6D0E" w:rsidR="00EA6D0E" w:rsidP="00EA6D0E" w:rsidRDefault="00EA6D0E" w14:paraId="14B1F0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RgName</w:t>
      </w:r>
      <w:proofErr w:type="spellEnd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DOTcom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-dev-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rg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EA6D0E" w:rsidR="00EA6D0E" w:rsidP="00EA6D0E" w:rsidRDefault="00EA6D0E" w14:paraId="095577F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"Name"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"dev-cm"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EA6D0E" w:rsidR="00EA6D0E" w:rsidP="00EA6D0E" w:rsidRDefault="00EA6D0E" w14:paraId="2EE7A9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AppName</w:t>
      </w:r>
      <w:proofErr w:type="spellEnd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devse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-cm"</w:t>
      </w:r>
    </w:p>
    <w:p w:rsidRPr="00EA6D0E" w:rsidR="00EA6D0E" w:rsidP="00EA6D0E" w:rsidRDefault="00EA6D0E" w14:paraId="0856CA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},</w:t>
      </w:r>
    </w:p>
    <w:p w:rsidRPr="00EA6D0E" w:rsidR="00EA6D0E" w:rsidP="00EA6D0E" w:rsidRDefault="00EA6D0E" w14:paraId="04AD61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{</w:t>
      </w:r>
    </w:p>
    <w:p w:rsidRPr="00EA6D0E" w:rsidR="00EA6D0E" w:rsidP="00EA6D0E" w:rsidRDefault="00EA6D0E" w14:paraId="0A9089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RgName</w:t>
      </w:r>
      <w:proofErr w:type="spellEnd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DOTcom-uat-rg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EA6D0E" w:rsidR="00EA6D0E" w:rsidP="00EA6D0E" w:rsidRDefault="00EA6D0E" w14:paraId="65F1CC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"Name"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uat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EA6D0E" w:rsidR="00EA6D0E" w:rsidP="00EA6D0E" w:rsidRDefault="00EA6D0E" w14:paraId="084FD0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AppName</w:t>
      </w:r>
      <w:proofErr w:type="spellEnd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uatse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-cd"</w:t>
      </w:r>
    </w:p>
    <w:p w:rsidRPr="00EA6D0E" w:rsidR="00EA6D0E" w:rsidP="00EA6D0E" w:rsidRDefault="00EA6D0E" w14:paraId="78EF69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},</w:t>
      </w:r>
    </w:p>
    <w:p w:rsidRPr="00EA6D0E" w:rsidR="00EA6D0E" w:rsidP="00EA6D0E" w:rsidRDefault="00EA6D0E" w14:paraId="13A128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{</w:t>
      </w:r>
    </w:p>
    <w:p w:rsidRPr="00EA6D0E" w:rsidR="00EA6D0E" w:rsidP="00EA6D0E" w:rsidRDefault="00EA6D0E" w14:paraId="289E66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RgName</w:t>
      </w:r>
      <w:proofErr w:type="spellEnd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DOTcom-uat-rg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EA6D0E" w:rsidR="00EA6D0E" w:rsidP="00EA6D0E" w:rsidRDefault="00EA6D0E" w14:paraId="5FD0C5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"Name"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uat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-cm"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EA6D0E" w:rsidR="00EA6D0E" w:rsidP="00EA6D0E" w:rsidRDefault="00EA6D0E" w14:paraId="674310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AppName</w:t>
      </w:r>
      <w:proofErr w:type="spellEnd"/>
      <w:r w:rsidRPr="00EA6D0E">
        <w:rPr>
          <w:rFonts w:ascii="Consolas" w:hAnsi="Consolas" w:eastAsia="Times New Roman" w:cs="Times New Roman"/>
          <w:color w:val="9CDCFE"/>
          <w:sz w:val="21"/>
          <w:szCs w:val="21"/>
        </w:rPr>
        <w:t>"</w:t>
      </w: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uatse</w:t>
      </w:r>
      <w:proofErr w:type="spellEnd"/>
      <w:r w:rsidRPr="00EA6D0E">
        <w:rPr>
          <w:rFonts w:ascii="Consolas" w:hAnsi="Consolas" w:eastAsia="Times New Roman" w:cs="Times New Roman"/>
          <w:color w:val="CE9178"/>
          <w:sz w:val="21"/>
          <w:szCs w:val="21"/>
        </w:rPr>
        <w:t>-cm"</w:t>
      </w:r>
    </w:p>
    <w:p w:rsidRPr="00EA6D0E" w:rsidR="00EA6D0E" w:rsidP="00EA6D0E" w:rsidRDefault="00EA6D0E" w14:paraId="12DC72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 w:rsidRPr="00EA6D0E" w:rsidR="00EA6D0E" w:rsidP="00EA6D0E" w:rsidRDefault="00EA6D0E" w14:paraId="2E21E3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A6D0E"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 w:rsidR="00344DF4" w:rsidP="00344DF4" w:rsidRDefault="00344DF4" w14:paraId="32DC25AD" w14:textId="4D67F14C">
      <w:pPr>
        <w:spacing w:after="0"/>
        <w:rPr>
          <w:rFonts w:cstheme="minorHAnsi"/>
          <w:sz w:val="24"/>
          <w:szCs w:val="24"/>
        </w:rPr>
      </w:pPr>
    </w:p>
    <w:p w:rsidR="00344DF4" w:rsidP="73E47F8A" w:rsidRDefault="00A30556" w14:paraId="27A0DAA2" w14:textId="02FEE3D3">
      <w:pPr>
        <w:spacing w:after="0"/>
        <w:rPr>
          <w:sz w:val="24"/>
          <w:szCs w:val="24"/>
        </w:rPr>
      </w:pPr>
      <w:r w:rsidRPr="2998460A">
        <w:rPr>
          <w:sz w:val="24"/>
          <w:szCs w:val="24"/>
        </w:rPr>
        <w:t xml:space="preserve">In PowerShell script use a loop to iterate through JSON file and print out to console all keys and values equal to </w:t>
      </w:r>
      <w:r w:rsidRPr="2998460A" w:rsidR="07459717">
        <w:rPr>
          <w:sz w:val="24"/>
          <w:szCs w:val="24"/>
        </w:rPr>
        <w:t>your</w:t>
      </w:r>
      <w:r w:rsidRPr="2998460A">
        <w:rPr>
          <w:sz w:val="24"/>
          <w:szCs w:val="24"/>
        </w:rPr>
        <w:t xml:space="preserve"> defined parameter</w:t>
      </w:r>
    </w:p>
    <w:p w:rsidR="00A30556" w:rsidP="00344DF4" w:rsidRDefault="00A30556" w14:paraId="3A5C9655" w14:textId="0D000B81">
      <w:pPr>
        <w:spacing w:after="0"/>
        <w:rPr>
          <w:rFonts w:cstheme="minorHAnsi"/>
          <w:sz w:val="24"/>
          <w:szCs w:val="24"/>
        </w:rPr>
      </w:pPr>
    </w:p>
    <w:p w:rsidR="00A30556" w:rsidP="73E47F8A" w:rsidRDefault="00F60D3A" w14:paraId="55C6186C" w14:textId="15A137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150D1EFE" w:rsidR="00F60D3A">
        <w:rPr>
          <w:sz w:val="24"/>
          <w:szCs w:val="24"/>
        </w:rPr>
        <w:t>Check the local file system</w:t>
      </w:r>
      <w:r w:rsidRPr="150D1EFE" w:rsidR="00833193">
        <w:rPr>
          <w:sz w:val="24"/>
          <w:szCs w:val="24"/>
        </w:rPr>
        <w:t xml:space="preserve"> via PowerShell script</w:t>
      </w:r>
      <w:r w:rsidRPr="150D1EFE" w:rsidR="57C1EF11">
        <w:rPr>
          <w:sz w:val="24"/>
          <w:szCs w:val="24"/>
        </w:rPr>
        <w:t>.</w:t>
      </w:r>
      <w:r w:rsidRPr="150D1EFE" w:rsidR="00F60D3A">
        <w:rPr>
          <w:sz w:val="24"/>
          <w:szCs w:val="24"/>
        </w:rPr>
        <w:t xml:space="preserve"> </w:t>
      </w:r>
      <w:r w:rsidRPr="150D1EFE" w:rsidR="38B1BEEB">
        <w:rPr>
          <w:sz w:val="24"/>
          <w:szCs w:val="24"/>
        </w:rPr>
        <w:t>I</w:t>
      </w:r>
      <w:r w:rsidRPr="150D1EFE" w:rsidR="00F60D3A">
        <w:rPr>
          <w:sz w:val="24"/>
          <w:szCs w:val="24"/>
        </w:rPr>
        <w:t xml:space="preserve">f </w:t>
      </w:r>
      <w:r w:rsidRPr="150D1EFE" w:rsidR="2065C1D6">
        <w:rPr>
          <w:sz w:val="24"/>
          <w:szCs w:val="24"/>
        </w:rPr>
        <w:t xml:space="preserve">there is a </w:t>
      </w:r>
      <w:r w:rsidRPr="150D1EFE" w:rsidR="00F60D3A">
        <w:rPr>
          <w:sz w:val="24"/>
          <w:szCs w:val="24"/>
        </w:rPr>
        <w:t xml:space="preserve">file </w:t>
      </w:r>
      <w:r w:rsidRPr="150D1EFE" w:rsidR="4E061463">
        <w:rPr>
          <w:sz w:val="24"/>
          <w:szCs w:val="24"/>
        </w:rPr>
        <w:t>you expect</w:t>
      </w:r>
      <w:r w:rsidRPr="150D1EFE" w:rsidR="00F60D3A">
        <w:rPr>
          <w:sz w:val="24"/>
          <w:szCs w:val="24"/>
        </w:rPr>
        <w:t>, print something in the console, otherwise</w:t>
      </w:r>
      <w:r w:rsidRPr="150D1EFE" w:rsidR="00A91AA2">
        <w:rPr>
          <w:sz w:val="24"/>
          <w:szCs w:val="24"/>
        </w:rPr>
        <w:t xml:space="preserve"> </w:t>
      </w:r>
      <w:r w:rsidRPr="150D1EFE" w:rsidR="00F60D3A">
        <w:rPr>
          <w:sz w:val="24"/>
          <w:szCs w:val="24"/>
        </w:rPr>
        <w:t>download any</w:t>
      </w:r>
      <w:r w:rsidRPr="150D1EFE" w:rsidR="00A91AA2">
        <w:rPr>
          <w:sz w:val="24"/>
          <w:szCs w:val="24"/>
        </w:rPr>
        <w:t xml:space="preserve"> </w:t>
      </w:r>
      <w:r w:rsidRPr="150D1EFE" w:rsidR="00F60D3A">
        <w:rPr>
          <w:sz w:val="24"/>
          <w:szCs w:val="24"/>
        </w:rPr>
        <w:t xml:space="preserve">file from </w:t>
      </w:r>
      <w:del w:author="Arende, Linda" w:date="2021-04-25T14:46:36.294Z" w:id="208524126">
        <w:r w:rsidRPr="150D1EFE" w:rsidDel="00F60D3A">
          <w:rPr>
            <w:sz w:val="24"/>
            <w:szCs w:val="24"/>
          </w:rPr>
          <w:delText>any</w:delText>
        </w:r>
      </w:del>
      <w:ins w:author="Arende, Linda" w:date="2021-04-25T14:46:38.468Z" w:id="1440964709">
        <w:r w:rsidRPr="150D1EFE" w:rsidR="4240CBEC">
          <w:rPr>
            <w:sz w:val="24"/>
            <w:szCs w:val="24"/>
          </w:rPr>
          <w:t>a trusted</w:t>
        </w:r>
      </w:ins>
      <w:r w:rsidRPr="150D1EFE" w:rsidR="00F60D3A">
        <w:rPr>
          <w:sz w:val="24"/>
          <w:szCs w:val="24"/>
        </w:rPr>
        <w:t xml:space="preserve"> URL.</w:t>
      </w:r>
      <w:r w:rsidRPr="150D1EFE" w:rsidR="00485D2F">
        <w:rPr>
          <w:sz w:val="24"/>
          <w:szCs w:val="24"/>
        </w:rPr>
        <w:t xml:space="preserve"> </w:t>
      </w:r>
      <w:r w:rsidRPr="150D1EFE" w:rsidR="6F19A095">
        <w:rPr>
          <w:sz w:val="24"/>
          <w:szCs w:val="24"/>
        </w:rPr>
        <w:t>Check both scenarios.</w:t>
      </w:r>
    </w:p>
    <w:p w:rsidR="00A91AA2" w:rsidP="73E47F8A" w:rsidRDefault="0057194D" w14:paraId="1DD5120E" w14:textId="7F51247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del w:author="Arende, Linda" w:date="2021-04-25T14:47:02.845Z" w:id="1567068770">
        <w:r w:rsidRPr="150D1EFE" w:rsidDel="0057194D">
          <w:rPr>
            <w:sz w:val="24"/>
            <w:szCs w:val="24"/>
          </w:rPr>
          <w:delText xml:space="preserve">Via </w:delText>
        </w:r>
      </w:del>
      <w:ins w:author="Arende, Linda" w:date="2021-04-25T14:47:05.048Z" w:id="1678548782">
        <w:r w:rsidRPr="150D1EFE" w:rsidR="57A7DD65">
          <w:rPr>
            <w:sz w:val="24"/>
            <w:szCs w:val="24"/>
          </w:rPr>
          <w:t xml:space="preserve">Create a </w:t>
        </w:r>
      </w:ins>
      <w:r w:rsidRPr="150D1EFE" w:rsidR="0057194D">
        <w:rPr>
          <w:sz w:val="24"/>
          <w:szCs w:val="24"/>
        </w:rPr>
        <w:t xml:space="preserve">PowerShell script </w:t>
      </w:r>
      <w:ins w:author="Arende, Linda" w:date="2021-04-25T14:47:09.927Z" w:id="144096094">
        <w:r w:rsidRPr="150D1EFE" w:rsidR="2940BBB6">
          <w:rPr>
            <w:sz w:val="24"/>
            <w:szCs w:val="24"/>
          </w:rPr>
          <w:t xml:space="preserve">that </w:t>
        </w:r>
      </w:ins>
      <w:r w:rsidRPr="150D1EFE" w:rsidR="0057194D">
        <w:rPr>
          <w:sz w:val="24"/>
          <w:szCs w:val="24"/>
        </w:rPr>
        <w:t>check</w:t>
      </w:r>
      <w:ins w:author="Arende, Linda" w:date="2021-04-25T14:47:11.278Z" w:id="1723258811">
        <w:r w:rsidRPr="150D1EFE" w:rsidR="4C949FFD">
          <w:rPr>
            <w:sz w:val="24"/>
            <w:szCs w:val="24"/>
          </w:rPr>
          <w:t>s</w:t>
        </w:r>
      </w:ins>
      <w:r w:rsidRPr="150D1EFE" w:rsidR="0057194D">
        <w:rPr>
          <w:sz w:val="24"/>
          <w:szCs w:val="24"/>
        </w:rPr>
        <w:t xml:space="preserve"> </w:t>
      </w:r>
      <w:r w:rsidRPr="150D1EFE" w:rsidR="769DA65D">
        <w:rPr>
          <w:sz w:val="24"/>
          <w:szCs w:val="24"/>
        </w:rPr>
        <w:t>a</w:t>
      </w:r>
      <w:r w:rsidRPr="150D1EFE" w:rsidR="0057194D">
        <w:rPr>
          <w:sz w:val="24"/>
          <w:szCs w:val="24"/>
        </w:rPr>
        <w:t xml:space="preserve"> variable</w:t>
      </w:r>
      <w:r w:rsidRPr="150D1EFE" w:rsidR="5864EE0B">
        <w:rPr>
          <w:sz w:val="24"/>
          <w:szCs w:val="24"/>
        </w:rPr>
        <w:t xml:space="preserve">. </w:t>
      </w:r>
      <w:r w:rsidRPr="150D1EFE" w:rsidR="040B2F58">
        <w:rPr>
          <w:sz w:val="24"/>
          <w:szCs w:val="24"/>
        </w:rPr>
        <w:t>I</w:t>
      </w:r>
      <w:r w:rsidRPr="150D1EFE" w:rsidR="0057194D">
        <w:rPr>
          <w:sz w:val="24"/>
          <w:szCs w:val="24"/>
        </w:rPr>
        <w:t xml:space="preserve">f the variable is </w:t>
      </w:r>
      <w:r w:rsidRPr="150D1EFE" w:rsidR="0057194D">
        <w:rPr>
          <w:i w:val="1"/>
          <w:iCs w:val="1"/>
          <w:sz w:val="24"/>
          <w:szCs w:val="24"/>
        </w:rPr>
        <w:t>undefined</w:t>
      </w:r>
      <w:r w:rsidRPr="150D1EFE" w:rsidR="0057194D">
        <w:rPr>
          <w:sz w:val="24"/>
          <w:szCs w:val="24"/>
        </w:rPr>
        <w:t xml:space="preserve"> or </w:t>
      </w:r>
      <w:r w:rsidRPr="150D1EFE" w:rsidR="0057194D">
        <w:rPr>
          <w:i w:val="1"/>
          <w:iCs w:val="1"/>
          <w:sz w:val="24"/>
          <w:szCs w:val="24"/>
        </w:rPr>
        <w:t>Null</w:t>
      </w:r>
      <w:r w:rsidRPr="150D1EFE" w:rsidR="0057194D">
        <w:rPr>
          <w:sz w:val="24"/>
          <w:szCs w:val="24"/>
        </w:rPr>
        <w:t xml:space="preserve"> or </w:t>
      </w:r>
      <w:r w:rsidRPr="150D1EFE" w:rsidR="0057194D">
        <w:rPr>
          <w:i w:val="1"/>
          <w:iCs w:val="1"/>
          <w:sz w:val="24"/>
          <w:szCs w:val="24"/>
        </w:rPr>
        <w:t>Empty</w:t>
      </w:r>
      <w:r w:rsidRPr="150D1EFE" w:rsidR="0057194D">
        <w:rPr>
          <w:sz w:val="24"/>
          <w:szCs w:val="24"/>
        </w:rPr>
        <w:t xml:space="preserve">, then, set </w:t>
      </w:r>
      <w:r w:rsidRPr="150D1EFE" w:rsidR="616B50A7">
        <w:rPr>
          <w:sz w:val="24"/>
          <w:szCs w:val="24"/>
        </w:rPr>
        <w:t>a</w:t>
      </w:r>
      <w:r w:rsidRPr="150D1EFE" w:rsidR="0057194D">
        <w:rPr>
          <w:sz w:val="24"/>
          <w:szCs w:val="24"/>
        </w:rPr>
        <w:t xml:space="preserve"> new value</w:t>
      </w:r>
      <w:r w:rsidRPr="150D1EFE" w:rsidR="2981DED9">
        <w:rPr>
          <w:sz w:val="24"/>
          <w:szCs w:val="24"/>
        </w:rPr>
        <w:t xml:space="preserve"> to that variable</w:t>
      </w:r>
      <w:r w:rsidRPr="150D1EFE" w:rsidR="0057194D">
        <w:rPr>
          <w:sz w:val="24"/>
          <w:szCs w:val="24"/>
        </w:rPr>
        <w:t xml:space="preserve"> and print in the console, otherwise print in the console </w:t>
      </w:r>
      <w:ins w:author="Arende, Linda" w:date="2021-04-25T14:47:53.549Z" w:id="848156166">
        <w:r w:rsidRPr="150D1EFE" w:rsidR="0AE00E73">
          <w:rPr>
            <w:sz w:val="24"/>
            <w:szCs w:val="24"/>
          </w:rPr>
          <w:t xml:space="preserve">the original </w:t>
        </w:r>
      </w:ins>
      <w:r w:rsidRPr="150D1EFE" w:rsidR="0057194D">
        <w:rPr>
          <w:sz w:val="24"/>
          <w:szCs w:val="24"/>
        </w:rPr>
        <w:t>value of the variable.</w:t>
      </w:r>
    </w:p>
    <w:p w:rsidR="00C16B3F" w:rsidP="150D1EFE" w:rsidRDefault="00EB6358" w14:paraId="485106A8" w14:textId="09ECB983">
      <w:pPr>
        <w:pStyle w:val="ListParagraph"/>
        <w:numPr>
          <w:ilvl w:val="0"/>
          <w:numId w:val="5"/>
        </w:numPr>
        <w:spacing w:after="0"/>
        <w:rPr>
          <w:rFonts w:cs="Calibri" w:cstheme="minorAscii"/>
          <w:sz w:val="24"/>
          <w:szCs w:val="24"/>
        </w:rPr>
      </w:pPr>
      <w:r w:rsidRPr="150D1EFE" w:rsidR="00EB6358">
        <w:rPr>
          <w:rFonts w:cs="Calibri" w:cstheme="minorAscii"/>
          <w:sz w:val="24"/>
          <w:szCs w:val="24"/>
        </w:rPr>
        <w:t xml:space="preserve">Create a PowerShell script with the </w:t>
      </w:r>
      <w:r w:rsidRPr="150D1EFE" w:rsidR="00EB6358">
        <w:rPr>
          <w:rFonts w:cs="Calibri" w:cstheme="minorAscii"/>
          <w:i w:val="1"/>
          <w:iCs w:val="1"/>
          <w:sz w:val="24"/>
          <w:szCs w:val="24"/>
        </w:rPr>
        <w:t>switch</w:t>
      </w:r>
      <w:r w:rsidRPr="150D1EFE" w:rsidR="00EB6358">
        <w:rPr>
          <w:rFonts w:cs="Calibri" w:cstheme="minorAscii"/>
          <w:sz w:val="24"/>
          <w:szCs w:val="24"/>
        </w:rPr>
        <w:t xml:space="preserve"> parameter. If the </w:t>
      </w:r>
      <w:r w:rsidRPr="150D1EFE" w:rsidR="00EB6358">
        <w:rPr>
          <w:rFonts w:cs="Calibri" w:cstheme="minorAscii"/>
          <w:i w:val="1"/>
          <w:iCs w:val="1"/>
          <w:sz w:val="24"/>
          <w:szCs w:val="24"/>
        </w:rPr>
        <w:t>switch</w:t>
      </w:r>
      <w:r w:rsidRPr="150D1EFE" w:rsidR="00EB6358">
        <w:rPr>
          <w:rFonts w:cs="Calibri" w:cstheme="minorAscii"/>
          <w:sz w:val="24"/>
          <w:szCs w:val="24"/>
        </w:rPr>
        <w:t xml:space="preserve"> parameter is </w:t>
      </w:r>
      <w:r w:rsidRPr="150D1EFE" w:rsidR="00A6515B">
        <w:rPr>
          <w:rFonts w:cs="Calibri" w:cstheme="minorAscii"/>
          <w:sz w:val="24"/>
          <w:szCs w:val="24"/>
        </w:rPr>
        <w:t>true,</w:t>
      </w:r>
      <w:r w:rsidRPr="150D1EFE" w:rsidR="00EB6358">
        <w:rPr>
          <w:rFonts w:cs="Calibri" w:cstheme="minorAscii"/>
          <w:sz w:val="24"/>
          <w:szCs w:val="24"/>
        </w:rPr>
        <w:t xml:space="preserve"> then execute </w:t>
      </w:r>
      <w:r w:rsidRPr="150D1EFE" w:rsidR="00EB6358">
        <w:rPr>
          <w:rFonts w:cs="Calibri" w:cstheme="minorAscii"/>
          <w:color w:val="2F5496" w:themeColor="accent1" w:themeTint="FF" w:themeShade="BF"/>
          <w:sz w:val="24"/>
          <w:szCs w:val="24"/>
        </w:rPr>
        <w:t xml:space="preserve">Get-Disk </w:t>
      </w:r>
      <w:r w:rsidRPr="150D1EFE" w:rsidR="00EB6358">
        <w:rPr>
          <w:rFonts w:cs="Calibri" w:cstheme="minorAscii"/>
          <w:sz w:val="24"/>
          <w:szCs w:val="24"/>
        </w:rPr>
        <w:t>cmdlet.</w:t>
      </w:r>
    </w:p>
    <w:p w:rsidR="00144A51" w:rsidP="150D1EFE" w:rsidRDefault="00BA4C93" w14:paraId="40D8D376" w14:textId="257B9BBA">
      <w:pPr>
        <w:pStyle w:val="ListParagraph"/>
        <w:numPr>
          <w:ilvl w:val="0"/>
          <w:numId w:val="5"/>
        </w:numPr>
        <w:spacing w:after="0"/>
        <w:rPr>
          <w:rFonts w:cs="Calibri" w:cstheme="minorAscii"/>
          <w:sz w:val="24"/>
          <w:szCs w:val="24"/>
        </w:rPr>
      </w:pPr>
      <w:r w:rsidRPr="150D1EFE" w:rsidR="00BA4C93">
        <w:rPr>
          <w:rFonts w:cs="Calibri" w:cstheme="minorAscii"/>
          <w:sz w:val="24"/>
          <w:szCs w:val="24"/>
        </w:rPr>
        <w:t xml:space="preserve">Create a main.ps1 and </w:t>
      </w:r>
      <w:ins w:author="Arende, Linda" w:date="2021-04-25T14:48:11.247Z" w:id="843974485">
        <w:r w:rsidRPr="150D1EFE" w:rsidR="1E47AB02">
          <w:rPr>
            <w:rFonts w:cs="Calibri" w:cstheme="minorAscii"/>
            <w:sz w:val="24"/>
            <w:szCs w:val="24"/>
          </w:rPr>
          <w:t xml:space="preserve">a </w:t>
        </w:r>
      </w:ins>
      <w:r w:rsidRPr="150D1EFE" w:rsidR="00BA4C93">
        <w:rPr>
          <w:rFonts w:cs="Calibri" w:cstheme="minorAscii"/>
          <w:sz w:val="24"/>
          <w:szCs w:val="24"/>
        </w:rPr>
        <w:t>secondary.ps1 PowerShell scripts. From the main.ps1 script call (execute) the secondary.ps1 script by passing two parameters. In the secondary.ps1 script execute some calculations using parameters passed from main.ps1 script.</w:t>
      </w:r>
    </w:p>
    <w:p w:rsidR="00BA4C93" w:rsidP="73E47F8A" w:rsidRDefault="00990A18" w14:paraId="1709A3EE" w14:textId="5CF8FF5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150D1EFE" w:rsidR="00990A18">
        <w:rPr>
          <w:sz w:val="24"/>
          <w:szCs w:val="24"/>
        </w:rPr>
        <w:t xml:space="preserve">Create PSM </w:t>
      </w:r>
      <w:r w:rsidRPr="150D1EFE" w:rsidR="47275866">
        <w:rPr>
          <w:sz w:val="24"/>
          <w:szCs w:val="24"/>
        </w:rPr>
        <w:t xml:space="preserve">(PowerShell Module) </w:t>
      </w:r>
      <w:r w:rsidRPr="150D1EFE" w:rsidR="00990A18">
        <w:rPr>
          <w:sz w:val="24"/>
          <w:szCs w:val="24"/>
        </w:rPr>
        <w:t xml:space="preserve">that contains one simple function with parameters. Import this module with PowerShell script and execute the function (which </w:t>
      </w:r>
      <w:ins w:author="Arende, Linda" w:date="2021-04-25T14:48:20.465Z" w:id="270746506">
        <w:r w:rsidRPr="150D1EFE" w:rsidR="0D3E2452">
          <w:rPr>
            <w:sz w:val="24"/>
            <w:szCs w:val="24"/>
          </w:rPr>
          <w:t xml:space="preserve">is </w:t>
        </w:r>
      </w:ins>
      <w:r w:rsidRPr="150D1EFE" w:rsidR="00990A18">
        <w:rPr>
          <w:sz w:val="24"/>
          <w:szCs w:val="24"/>
        </w:rPr>
        <w:t>defined in PSM) by passing the parameter</w:t>
      </w:r>
      <w:ins w:author="Arende, Linda" w:date="2021-04-13T08:45:00Z" w:id="833474188">
        <w:r w:rsidRPr="150D1EFE" w:rsidR="6A9614A7">
          <w:rPr>
            <w:sz w:val="24"/>
            <w:szCs w:val="24"/>
          </w:rPr>
          <w:t>.</w:t>
        </w:r>
      </w:ins>
    </w:p>
    <w:p w:rsidR="00990A18" w:rsidP="150D1EFE" w:rsidRDefault="002F51B1" w14:paraId="40E5C329" w14:textId="091B94F7">
      <w:pPr>
        <w:pStyle w:val="ListParagraph"/>
        <w:numPr>
          <w:ilvl w:val="0"/>
          <w:numId w:val="5"/>
        </w:numPr>
        <w:spacing w:after="0"/>
        <w:rPr>
          <w:rFonts w:cs="Calibri" w:cstheme="minorAscii"/>
          <w:sz w:val="24"/>
          <w:szCs w:val="24"/>
        </w:rPr>
      </w:pPr>
      <w:r w:rsidRPr="150D1EFE" w:rsidR="002F51B1">
        <w:rPr>
          <w:rFonts w:cs="Calibri" w:cstheme="minorAscii"/>
          <w:sz w:val="24"/>
          <w:szCs w:val="24"/>
        </w:rPr>
        <w:t>Create an array and fill it with values.</w:t>
      </w:r>
    </w:p>
    <w:p w:rsidRPr="00A91AA2" w:rsidR="002F51B1" w:rsidP="150D1EFE" w:rsidRDefault="00557A14" w14:paraId="022E6AF3" w14:textId="167E3962">
      <w:pPr>
        <w:pStyle w:val="ListParagraph"/>
        <w:numPr>
          <w:ilvl w:val="0"/>
          <w:numId w:val="5"/>
        </w:numPr>
        <w:spacing w:after="0"/>
        <w:rPr>
          <w:rFonts w:cs="Calibri" w:cstheme="minorAscii"/>
          <w:sz w:val="24"/>
          <w:szCs w:val="24"/>
        </w:rPr>
      </w:pPr>
      <w:r w:rsidRPr="150D1EFE" w:rsidR="00557A14">
        <w:rPr>
          <w:rFonts w:cs="Calibri" w:cstheme="minorAscii"/>
          <w:sz w:val="24"/>
          <w:szCs w:val="24"/>
        </w:rPr>
        <w:t>Create an object and fill it with values.</w:t>
      </w:r>
    </w:p>
    <w:sectPr w:rsidRPr="00A91AA2" w:rsidR="002F51B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L" w:author="Arende, Linda" w:date="2021-04-21T14:42:13" w:id="954023469">
    <w:p w:rsidR="458A1EDD" w:rsidRDefault="458A1EDD" w14:paraId="726C3045" w14:textId="39048947">
      <w:pPr>
        <w:pStyle w:val="CommentText"/>
      </w:pPr>
      <w:r w:rsidR="458A1EDD">
        <w:rPr/>
        <w:t xml:space="preserve">Add another task XML about editing attributes or some other edits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26C304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83FC2D5" w16cex:dateUtc="2021-04-21T11:42:13.02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26C3045" w16cid:durableId="683FC2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1D2263"/>
    <w:multiLevelType w:val="hybridMultilevel"/>
    <w:tmpl w:val="6B4C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D4D13"/>
    <w:multiLevelType w:val="hybridMultilevel"/>
    <w:tmpl w:val="1326FF2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F256A"/>
    <w:multiLevelType w:val="hybridMultilevel"/>
    <w:tmpl w:val="6B4CA98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D22FC"/>
    <w:multiLevelType w:val="hybridMultilevel"/>
    <w:tmpl w:val="7AD0E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F3DD8"/>
    <w:multiLevelType w:val="hybridMultilevel"/>
    <w:tmpl w:val="7168234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671B01"/>
    <w:multiLevelType w:val="hybridMultilevel"/>
    <w:tmpl w:val="7A1C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51EE5"/>
    <w:multiLevelType w:val="hybridMultilevel"/>
    <w:tmpl w:val="6B4C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A7351"/>
    <w:multiLevelType w:val="hybridMultilevel"/>
    <w:tmpl w:val="A6B049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9">
    <w:abstractNumId w:val="8"/>
  </w: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lobolinskyi, Artem">
    <w15:presenceInfo w15:providerId="AD" w15:userId="S::artem.slobolinskyi@accenture.com::73d36d0a-bf6c-43cd-8aa1-728044336f1c"/>
  </w15:person>
  <w15:person w15:author="Arende, Linda">
    <w15:presenceInfo w15:providerId="AD" w15:userId="S::linda.arende@accenture.com::f486d191-f39a-4ac6-809f-7ee0a7daf5a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E9"/>
    <w:rsid w:val="00042AFC"/>
    <w:rsid w:val="000E6A55"/>
    <w:rsid w:val="000E7C6A"/>
    <w:rsid w:val="00114110"/>
    <w:rsid w:val="00122904"/>
    <w:rsid w:val="00144A51"/>
    <w:rsid w:val="0020227A"/>
    <w:rsid w:val="00247F01"/>
    <w:rsid w:val="002A11C3"/>
    <w:rsid w:val="002F51B1"/>
    <w:rsid w:val="00312675"/>
    <w:rsid w:val="00344DF4"/>
    <w:rsid w:val="003553CF"/>
    <w:rsid w:val="003A64D8"/>
    <w:rsid w:val="003E6A7D"/>
    <w:rsid w:val="00485D2F"/>
    <w:rsid w:val="004C5D42"/>
    <w:rsid w:val="0053189A"/>
    <w:rsid w:val="00557A14"/>
    <w:rsid w:val="0057194D"/>
    <w:rsid w:val="005A0309"/>
    <w:rsid w:val="005F41FF"/>
    <w:rsid w:val="006C51FC"/>
    <w:rsid w:val="00735FE9"/>
    <w:rsid w:val="00737993"/>
    <w:rsid w:val="007D525D"/>
    <w:rsid w:val="007F606A"/>
    <w:rsid w:val="00807EBB"/>
    <w:rsid w:val="008109BF"/>
    <w:rsid w:val="00833193"/>
    <w:rsid w:val="00980F58"/>
    <w:rsid w:val="0098301E"/>
    <w:rsid w:val="00990A18"/>
    <w:rsid w:val="009D51AB"/>
    <w:rsid w:val="009D66A7"/>
    <w:rsid w:val="00A30556"/>
    <w:rsid w:val="00A6515B"/>
    <w:rsid w:val="00A91AA2"/>
    <w:rsid w:val="00AA097F"/>
    <w:rsid w:val="00AB1C03"/>
    <w:rsid w:val="00AD2CB3"/>
    <w:rsid w:val="00B22AE5"/>
    <w:rsid w:val="00BA4C93"/>
    <w:rsid w:val="00C16B3F"/>
    <w:rsid w:val="00C2280A"/>
    <w:rsid w:val="00C647F1"/>
    <w:rsid w:val="00CB45B8"/>
    <w:rsid w:val="00CC0B92"/>
    <w:rsid w:val="00DB2941"/>
    <w:rsid w:val="00DC3387"/>
    <w:rsid w:val="00E01D2B"/>
    <w:rsid w:val="00E100C7"/>
    <w:rsid w:val="00E603A4"/>
    <w:rsid w:val="00EA25D9"/>
    <w:rsid w:val="00EA6D0E"/>
    <w:rsid w:val="00EB6358"/>
    <w:rsid w:val="00F079AF"/>
    <w:rsid w:val="00F1143C"/>
    <w:rsid w:val="00F16DE5"/>
    <w:rsid w:val="00F60D3A"/>
    <w:rsid w:val="00FE5CE3"/>
    <w:rsid w:val="040B2F58"/>
    <w:rsid w:val="0494168B"/>
    <w:rsid w:val="07459717"/>
    <w:rsid w:val="084C6CF1"/>
    <w:rsid w:val="0A9FB791"/>
    <w:rsid w:val="0AE00E73"/>
    <w:rsid w:val="0D3E2452"/>
    <w:rsid w:val="0E135824"/>
    <w:rsid w:val="0E62F7D4"/>
    <w:rsid w:val="11A7869D"/>
    <w:rsid w:val="150D1EFE"/>
    <w:rsid w:val="1644C75A"/>
    <w:rsid w:val="195653AE"/>
    <w:rsid w:val="1E47AB02"/>
    <w:rsid w:val="2065C1D6"/>
    <w:rsid w:val="2264223C"/>
    <w:rsid w:val="234C02E4"/>
    <w:rsid w:val="26CF2F6C"/>
    <w:rsid w:val="2940BBB6"/>
    <w:rsid w:val="2981DED9"/>
    <w:rsid w:val="2998460A"/>
    <w:rsid w:val="2D2C0A32"/>
    <w:rsid w:val="2DEAE5C5"/>
    <w:rsid w:val="31B5A553"/>
    <w:rsid w:val="38B1BEEB"/>
    <w:rsid w:val="3C9ED286"/>
    <w:rsid w:val="41834CAA"/>
    <w:rsid w:val="4240CBEC"/>
    <w:rsid w:val="42FF1A54"/>
    <w:rsid w:val="458A1EDD"/>
    <w:rsid w:val="47275866"/>
    <w:rsid w:val="4B7A98E9"/>
    <w:rsid w:val="4C949FFD"/>
    <w:rsid w:val="4E061463"/>
    <w:rsid w:val="57A7DD65"/>
    <w:rsid w:val="57C1EF11"/>
    <w:rsid w:val="5864EE0B"/>
    <w:rsid w:val="5D8976C8"/>
    <w:rsid w:val="5E0727AA"/>
    <w:rsid w:val="6118EE27"/>
    <w:rsid w:val="616B50A7"/>
    <w:rsid w:val="636BDB0A"/>
    <w:rsid w:val="6A9614A7"/>
    <w:rsid w:val="6C6852B6"/>
    <w:rsid w:val="6F19A095"/>
    <w:rsid w:val="73E47F8A"/>
    <w:rsid w:val="769DA65D"/>
    <w:rsid w:val="7BD6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0FD85"/>
  <w15:chartTrackingRefBased/>
  <w15:docId w15:val="{06DF720E-9A59-4995-B729-1938AA8C8C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0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00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C0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02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igitalocean.com/community/tutorials/an-introduction-to-json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1/relationships/people" Target="peop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omments" Target="/word/comments.xml" Id="R290345b0aba64775" /><Relationship Type="http://schemas.microsoft.com/office/2011/relationships/commentsExtended" Target="/word/commentsExtended.xml" Id="Re6b1c43c633041ed" /><Relationship Type="http://schemas.microsoft.com/office/2016/09/relationships/commentsIds" Target="/word/commentsIds.xml" Id="R0529a890fa094881" /><Relationship Type="http://schemas.microsoft.com/office/2018/08/relationships/commentsExtensible" Target="/word/commentsExtensible.xml" Id="Rc39be808ced945b6" /><Relationship Type="http://schemas.openxmlformats.org/officeDocument/2006/relationships/hyperlink" Target="https://blogs.technet.microsoft.com/heyscriptingguy/2015/10/08/playing-with-json-and-powershell/" TargetMode="External" Id="R4532c9efc91b4ff2" /><Relationship Type="http://schemas.openxmlformats.org/officeDocument/2006/relationships/hyperlink" Target="http://neimke.blogspot.com/2015/11/using-powershell-to-work-with-json.html" TargetMode="External" Id="R4ad250acb89c44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089EF4-E6CE-40DB-B49B-34B7F4C267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66008-DCE0-455B-9976-588E662DAA24}"/>
</file>

<file path=customXml/itemProps3.xml><?xml version="1.0" encoding="utf-8"?>
<ds:datastoreItem xmlns:ds="http://schemas.openxmlformats.org/officeDocument/2006/customXml" ds:itemID="{2B823AB2-01BA-41BE-BBBE-C81ECA909DA8}">
  <ds:schemaRefs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712f3efb-7204-49ef-aaaf-cdfb597c0811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Arende, Linda</cp:lastModifiedBy>
  <cp:revision>63</cp:revision>
  <dcterms:created xsi:type="dcterms:W3CDTF">2019-02-17T10:07:00Z</dcterms:created>
  <dcterms:modified xsi:type="dcterms:W3CDTF">2021-04-25T14:48:33Z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
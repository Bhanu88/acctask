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00BB9" w:rsidR="002C04B2" w:rsidP="002C04B2" w:rsidRDefault="005A48BF" w14:paraId="5E3C6E9D" w14:textId="6A959D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Virtual Network Peering</w:t>
      </w:r>
    </w:p>
    <w:p w:rsidR="002C04B2" w:rsidP="002C04B2" w:rsidRDefault="002C04B2" w14:paraId="4F6C5B72" w14:textId="77777777">
      <w:pPr>
        <w:rPr>
          <w:sz w:val="24"/>
          <w:szCs w:val="24"/>
        </w:rPr>
      </w:pPr>
      <w:r w:rsidRPr="00F079AF">
        <w:rPr>
          <w:sz w:val="24"/>
          <w:szCs w:val="24"/>
        </w:rPr>
        <w:t>Before you beg</w:t>
      </w:r>
      <w:r>
        <w:rPr>
          <w:sz w:val="24"/>
          <w:szCs w:val="24"/>
        </w:rPr>
        <w:t>i</w:t>
      </w:r>
      <w:r w:rsidRPr="00F079AF">
        <w:rPr>
          <w:sz w:val="24"/>
          <w:szCs w:val="24"/>
        </w:rPr>
        <w:t>n the tasks, review the following articles:</w:t>
      </w:r>
    </w:p>
    <w:p w:rsidRPr="00D203CA" w:rsidR="009761BA" w:rsidP="00566B2E" w:rsidRDefault="008E4425" w14:paraId="0AFCF929" w14:textId="7777777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hyperlink w:history="1" r:id="rId7">
        <w:r w:rsidRPr="00D203CA" w:rsidR="00566B2E">
          <w:rPr>
            <w:rStyle w:val="Hyperlink"/>
            <w:rFonts w:ascii="Courier New" w:hAnsi="Courier New" w:cs="Courier New"/>
            <w:sz w:val="20"/>
            <w:szCs w:val="20"/>
          </w:rPr>
          <w:t>Virtual network peering</w:t>
        </w:r>
      </w:hyperlink>
    </w:p>
    <w:p w:rsidRPr="00D203CA" w:rsidR="003239A5" w:rsidP="00566B2E" w:rsidRDefault="008E4425" w14:paraId="25EF5E15" w14:textId="7777777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hyperlink w:history="1" r:id="rId8">
        <w:r w:rsidRPr="00D203CA" w:rsidR="003239A5">
          <w:rPr>
            <w:rStyle w:val="Hyperlink"/>
            <w:rFonts w:ascii="Courier New" w:hAnsi="Courier New" w:cs="Courier New"/>
            <w:sz w:val="20"/>
            <w:szCs w:val="20"/>
          </w:rPr>
          <w:t>Vnet FAQ</w:t>
        </w:r>
      </w:hyperlink>
    </w:p>
    <w:p w:rsidRPr="00D203CA" w:rsidR="00566B2E" w:rsidP="00566B2E" w:rsidRDefault="008E4425" w14:paraId="6AF90A57" w14:textId="7777777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hyperlink w:history="1" r:id="rId9">
        <w:r w:rsidRPr="00D203CA" w:rsidR="00566B2E">
          <w:rPr>
            <w:rStyle w:val="Hyperlink"/>
            <w:rFonts w:ascii="Courier New" w:hAnsi="Courier New" w:cs="Courier New"/>
            <w:sz w:val="20"/>
            <w:szCs w:val="20"/>
          </w:rPr>
          <w:t>Create an Inbound Port Rule</w:t>
        </w:r>
      </w:hyperlink>
    </w:p>
    <w:p w:rsidRPr="00D203CA" w:rsidR="003239A5" w:rsidP="00566B2E" w:rsidRDefault="008E4425" w14:paraId="6F0EAD14" w14:textId="77777777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hyperlink w:history="1" r:id="rId10">
        <w:r w:rsidRPr="00D203CA" w:rsidR="003239A5">
          <w:rPr>
            <w:rStyle w:val="Hyperlink"/>
            <w:rFonts w:ascii="Courier New" w:hAnsi="Courier New" w:cs="Courier New"/>
            <w:sz w:val="20"/>
            <w:szCs w:val="20"/>
          </w:rPr>
          <w:t>NSG</w:t>
        </w:r>
      </w:hyperlink>
    </w:p>
    <w:p w:rsidR="002C04B2" w:rsidRDefault="002C04B2" w14:paraId="2112D3AD" w14:textId="6594D467">
      <w:r w:rsidR="002C04B2">
        <w:rPr/>
        <w:t>Create two VM</w:t>
      </w:r>
      <w:ins w:author="Arende, Linda" w:date="2021-04-26T12:25:43.595Z" w:id="1716246368">
        <w:r w:rsidR="78B86FC6">
          <w:t>’s</w:t>
        </w:r>
      </w:ins>
      <w:r w:rsidR="002C04B2">
        <w:rPr/>
        <w:t xml:space="preserve"> in different Resource Group</w:t>
      </w:r>
      <w:ins w:author="Arende, Linda" w:date="2021-04-26T12:25:48.268Z" w:id="413025527">
        <w:r w:rsidR="5385B2F7">
          <w:t>s</w:t>
        </w:r>
      </w:ins>
      <w:r w:rsidR="002C04B2">
        <w:rPr/>
        <w:t xml:space="preserve"> with the following configuration</w:t>
      </w:r>
      <w:ins w:author="Arende, Linda" w:date="2021-04-26T12:25:51.041Z" w:id="1409261911">
        <w:r w:rsidR="2C1CC61F">
          <w:t>s</w:t>
        </w:r>
      </w:ins>
      <w:r w:rsidR="002C04B2">
        <w:rPr/>
        <w:t>:</w:t>
      </w:r>
    </w:p>
    <w:p w:rsidR="002C04B2" w:rsidP="002C04B2" w:rsidRDefault="002C04B2" w14:paraId="6A4F4D9D" w14:textId="1B5A04F8">
      <w:pPr>
        <w:pStyle w:val="ListParagraph"/>
        <w:numPr>
          <w:ilvl w:val="0"/>
          <w:numId w:val="2"/>
        </w:numPr>
      </w:pPr>
      <w:r>
        <w:t>Add</w:t>
      </w:r>
      <w:r w:rsidR="00566B2E">
        <w:t xml:space="preserve"> Public IP</w:t>
      </w:r>
    </w:p>
    <w:p w:rsidR="00596D08" w:rsidP="002C04B2" w:rsidRDefault="00596D08" w14:paraId="677D4DF9" w14:textId="1F8E7851">
      <w:pPr>
        <w:pStyle w:val="ListParagraph"/>
        <w:numPr>
          <w:ilvl w:val="0"/>
          <w:numId w:val="2"/>
        </w:numPr>
        <w:rPr/>
      </w:pPr>
      <w:r w:rsidR="00596D08">
        <w:rPr/>
        <w:t xml:space="preserve">Set </w:t>
      </w:r>
      <w:r w:rsidR="00AF0D34">
        <w:rPr/>
        <w:t>static private IP in both VM</w:t>
      </w:r>
      <w:ins w:author="Arende, Linda" w:date="2021-04-26T12:25:53.586Z" w:id="541467335">
        <w:r w:rsidR="4722E10B">
          <w:t>’s</w:t>
        </w:r>
      </w:ins>
    </w:p>
    <w:p w:rsidR="00566B2E" w:rsidP="002C04B2" w:rsidRDefault="00566B2E" w14:paraId="7F6181F5" w14:textId="7AF6E654">
      <w:pPr>
        <w:pStyle w:val="ListParagraph"/>
        <w:numPr>
          <w:ilvl w:val="0"/>
          <w:numId w:val="2"/>
        </w:numPr>
        <w:rPr/>
      </w:pPr>
      <w:r w:rsidR="00566B2E">
        <w:rPr/>
        <w:t>Add NSG and block all inbound traffic except</w:t>
      </w:r>
      <w:ins w:author="Arende, Linda" w:date="2021-04-26T12:25:58.563Z" w:id="1732458227">
        <w:r w:rsidR="16DB6A20">
          <w:t xml:space="preserve"> the one from</w:t>
        </w:r>
      </w:ins>
      <w:r w:rsidR="00566B2E">
        <w:rPr/>
        <w:t xml:space="preserve"> Virtual Network</w:t>
      </w:r>
    </w:p>
    <w:p w:rsidR="00566B2E" w:rsidP="00566B2E" w:rsidRDefault="00566B2E" w14:paraId="5AC392DB" w14:textId="7C586787">
      <w:pPr>
        <w:pStyle w:val="ListParagraph"/>
        <w:numPr>
          <w:ilvl w:val="0"/>
          <w:numId w:val="2"/>
        </w:numPr>
      </w:pPr>
      <w:r>
        <w:t xml:space="preserve">Allow ICMP inbound traffic </w:t>
      </w:r>
      <w:r w:rsidR="0008335F">
        <w:t>in both VM</w:t>
      </w:r>
    </w:p>
    <w:p w:rsidR="003A02FE" w:rsidP="003A02FE" w:rsidRDefault="00AA2D73" w14:paraId="27C1FE43" w14:textId="27008E37">
      <w:r>
        <w:t>Vnet configuration:</w:t>
      </w:r>
    </w:p>
    <w:p w:rsidR="00AA2D73" w:rsidP="00AA2D73" w:rsidRDefault="0008335F" w14:paraId="39CDDFE1" w14:textId="313E28A6">
      <w:pPr>
        <w:pStyle w:val="ListParagraph"/>
        <w:numPr>
          <w:ilvl w:val="0"/>
          <w:numId w:val="2"/>
        </w:numPr>
      </w:pPr>
      <w:r>
        <w:t>Create</w:t>
      </w:r>
      <w:r w:rsidR="00566B2E">
        <w:t xml:space="preserve"> peering between two Virtual Networks</w:t>
      </w:r>
      <w:r w:rsidR="008E4425">
        <w:t xml:space="preserve"> Via Azure PowerShell</w:t>
      </w:r>
      <w:bookmarkStart w:name="_GoBack" w:id="0"/>
      <w:bookmarkEnd w:id="0"/>
    </w:p>
    <w:p w:rsidR="00AA2D73" w:rsidP="00AA2D73" w:rsidRDefault="00AA2D73" w14:paraId="688C0774" w14:textId="77777777"/>
    <w:p w:rsidR="003239A5" w:rsidP="00AA2D73" w:rsidRDefault="003239A5" w14:paraId="59697953" w14:textId="0C45D552">
      <w:r w:rsidR="003239A5">
        <w:rPr/>
        <w:t>Try ping</w:t>
      </w:r>
      <w:r w:rsidR="00741CDF">
        <w:rPr/>
        <w:t xml:space="preserve"> private IP</w:t>
      </w:r>
      <w:r w:rsidR="003239A5">
        <w:rPr/>
        <w:t xml:space="preserve"> from one VM </w:t>
      </w:r>
      <w:r w:rsidR="00930648">
        <w:rPr/>
        <w:t xml:space="preserve">to </w:t>
      </w:r>
      <w:r w:rsidR="003239A5">
        <w:rPr/>
        <w:t>another</w:t>
      </w:r>
      <w:r w:rsidR="00C32C1F">
        <w:rPr/>
        <w:t xml:space="preserve">, if you get </w:t>
      </w:r>
      <w:proofErr w:type="spellStart"/>
      <w:r w:rsidR="00C32C1F">
        <w:rPr/>
        <w:t>repl</w:t>
      </w:r>
      <w:proofErr w:type="spellEnd"/>
      <w:del w:author="Arende, Linda" w:date="2021-04-26T12:26:07.145Z" w:id="409797205">
        <w:r w:rsidDel="00C32C1F">
          <w:delText>a</w:delText>
        </w:r>
      </w:del>
      <w:r w:rsidR="00C32C1F">
        <w:rPr/>
        <w:t xml:space="preserve">y </w:t>
      </w:r>
      <w:r w:rsidR="00741CDF">
        <w:rPr/>
        <w:t xml:space="preserve">everything is </w:t>
      </w:r>
      <w:r w:rsidR="0013446A">
        <w:rPr/>
        <w:t>O</w:t>
      </w:r>
      <w:del w:author="Arende, Linda" w:date="2021-04-26T12:26:19.418Z" w:id="1406823439">
        <w:r w:rsidDel="00741CDF">
          <w:delText>k</w:delText>
        </w:r>
      </w:del>
      <w:ins w:author="Arende, Linda" w:date="2021-04-26T12:26:19.475Z" w:id="179653975">
        <w:r w:rsidR="53D0114A">
          <w:t>K</w:t>
        </w:r>
      </w:ins>
      <w:commentRangeStart w:id="1813773196"/>
      <w:r w:rsidR="00387F15">
        <w:rPr/>
        <w:t>.</w:t>
      </w:r>
      <w:commentRangeEnd w:id="1813773196"/>
      <w:r>
        <w:rPr>
          <w:rStyle w:val="CommentReference"/>
        </w:rPr>
        <w:commentReference w:id="1813773196"/>
      </w:r>
      <w:r w:rsidR="00387F15">
        <w:rPr/>
        <w:t xml:space="preserve"> </w:t>
      </w:r>
    </w:p>
    <w:p w:rsidR="003239A5" w:rsidP="003239A5" w:rsidRDefault="003239A5" w14:paraId="3E604EE0" w14:textId="77777777"/>
    <w:sectPr w:rsidR="003239A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L" w:author="Arende, Linda" w:date="2021-04-26T15:27:34" w:id="1813773196">
    <w:p w:rsidR="0FF4F346" w:rsidRDefault="0FF4F346" w14:paraId="0ED5F8B6" w14:textId="75756487">
      <w:pPr>
        <w:pStyle w:val="CommentText"/>
      </w:pPr>
      <w:r w:rsidR="0FF4F346">
        <w:rPr/>
        <w:t>Some clarification would be needed of expected behaviour, which fulfill Ok requirements. Some example, maybe some steps how to ping?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ED5F8B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82E527A" w16cex:dateUtc="2021-04-26T12:27:34.80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ED5F8B6" w16cid:durableId="382E52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D3F" w:rsidP="002C2FC8" w:rsidRDefault="00147D3F" w14:paraId="68CF393B" w14:textId="77777777">
      <w:pPr>
        <w:spacing w:after="0" w:line="240" w:lineRule="auto"/>
      </w:pPr>
      <w:r>
        <w:separator/>
      </w:r>
    </w:p>
  </w:endnote>
  <w:endnote w:type="continuationSeparator" w:id="0">
    <w:p w:rsidR="00147D3F" w:rsidP="002C2FC8" w:rsidRDefault="00147D3F" w14:paraId="79D0940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D3F" w:rsidP="002C2FC8" w:rsidRDefault="00147D3F" w14:paraId="1F5512F8" w14:textId="77777777">
      <w:pPr>
        <w:spacing w:after="0" w:line="240" w:lineRule="auto"/>
      </w:pPr>
      <w:r>
        <w:separator/>
      </w:r>
    </w:p>
  </w:footnote>
  <w:footnote w:type="continuationSeparator" w:id="0">
    <w:p w:rsidR="00147D3F" w:rsidP="002C2FC8" w:rsidRDefault="00147D3F" w14:paraId="3D1CAFE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8147C"/>
    <w:multiLevelType w:val="hybridMultilevel"/>
    <w:tmpl w:val="04A2198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4E6E23DA"/>
    <w:multiLevelType w:val="hybridMultilevel"/>
    <w:tmpl w:val="152CA15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264D2B"/>
    <w:multiLevelType w:val="hybridMultilevel"/>
    <w:tmpl w:val="3C167C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rende, Linda">
    <w15:presenceInfo w15:providerId="AD" w15:userId="S::linda.arende@accenture.com::f486d191-f39a-4ac6-809f-7ee0a7daf5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B2"/>
    <w:rsid w:val="0008335F"/>
    <w:rsid w:val="00132F87"/>
    <w:rsid w:val="0013446A"/>
    <w:rsid w:val="00142A6C"/>
    <w:rsid w:val="00147D3F"/>
    <w:rsid w:val="002C04B2"/>
    <w:rsid w:val="002C2FC8"/>
    <w:rsid w:val="003239A5"/>
    <w:rsid w:val="00387F15"/>
    <w:rsid w:val="003A02FE"/>
    <w:rsid w:val="00566B2E"/>
    <w:rsid w:val="005704A9"/>
    <w:rsid w:val="00596D08"/>
    <w:rsid w:val="005A48BF"/>
    <w:rsid w:val="00686583"/>
    <w:rsid w:val="00736BBB"/>
    <w:rsid w:val="00741CDF"/>
    <w:rsid w:val="008E4425"/>
    <w:rsid w:val="00930648"/>
    <w:rsid w:val="009761BA"/>
    <w:rsid w:val="00AA2D73"/>
    <w:rsid w:val="00AF0D34"/>
    <w:rsid w:val="00B32816"/>
    <w:rsid w:val="00C32C1F"/>
    <w:rsid w:val="00D203CA"/>
    <w:rsid w:val="00EF1B67"/>
    <w:rsid w:val="0FF4F346"/>
    <w:rsid w:val="16DB6A20"/>
    <w:rsid w:val="2C1CC61F"/>
    <w:rsid w:val="4722E10B"/>
    <w:rsid w:val="5385B2F7"/>
    <w:rsid w:val="53D0114A"/>
    <w:rsid w:val="71C43DBE"/>
    <w:rsid w:val="78B8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D7544D"/>
  <w15:chartTrackingRefBased/>
  <w15:docId w15:val="{EACB64E2-9270-4C4A-86B4-27F5BB5A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C04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4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0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6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microsoft.com/en-us/azure/virtual-network/virtual-networks-faq" TargetMode="External" Id="rId8" /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hyperlink" Target="https://docs.microsoft.com/en-us/azure/virtual-network/virtual-network-peering-overview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customXml" Target="../customXml/item3.xml" Id="rId15" /><Relationship Type="http://schemas.openxmlformats.org/officeDocument/2006/relationships/hyperlink" Target="https://docs.microsoft.com/en-us/azure/virtual-network/security-overview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docs.microsoft.com/en-us/windows/security/threat-protection/windows-firewall/create-an-inbound-port-rule" TargetMode="External" Id="rId9" /><Relationship Type="http://schemas.openxmlformats.org/officeDocument/2006/relationships/customXml" Target="../customXml/item2.xml" Id="rId14" /><Relationship Type="http://schemas.openxmlformats.org/officeDocument/2006/relationships/comments" Target="/word/comments.xml" Id="R4fa4a13841bb4f6b" /><Relationship Type="http://schemas.microsoft.com/office/2011/relationships/people" Target="/word/people.xml" Id="R765470b0f3bf4478" /><Relationship Type="http://schemas.microsoft.com/office/2011/relationships/commentsExtended" Target="/word/commentsExtended.xml" Id="R2656d1fd3af04041" /><Relationship Type="http://schemas.microsoft.com/office/2016/09/relationships/commentsIds" Target="/word/commentsIds.xml" Id="R4cf0f2bddf934c96" /><Relationship Type="http://schemas.microsoft.com/office/2018/08/relationships/commentsExtensible" Target="/word/commentsExtensible.xml" Id="R9fe26724cc8e47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26BDAC08FFAA40933D8282DB5F7936" ma:contentTypeVersion="11" ma:contentTypeDescription="Create a new document." ma:contentTypeScope="" ma:versionID="a8f31971be7c9cdc90bea2d7cfcda999">
  <xsd:schema xmlns:xsd="http://www.w3.org/2001/XMLSchema" xmlns:xs="http://www.w3.org/2001/XMLSchema" xmlns:p="http://schemas.microsoft.com/office/2006/metadata/properties" xmlns:ns2="712f3efb-7204-49ef-aaaf-cdfb597c0811" targetNamespace="http://schemas.microsoft.com/office/2006/metadata/properties" ma:root="true" ma:fieldsID="ebb010e28c2f03a832c515a89eceadeb" ns2:_="">
    <xsd:import namespace="712f3efb-7204-49ef-aaaf-cdfb597c08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f3efb-7204-49ef-aaaf-cdfb597c08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B9451E-EE6A-4566-B7E2-4D8935FEFFAF}"/>
</file>

<file path=customXml/itemProps2.xml><?xml version="1.0" encoding="utf-8"?>
<ds:datastoreItem xmlns:ds="http://schemas.openxmlformats.org/officeDocument/2006/customXml" ds:itemID="{8998BF2E-096A-48A6-B0A3-BAB85E356D02}"/>
</file>

<file path=customXml/itemProps3.xml><?xml version="1.0" encoding="utf-8"?>
<ds:datastoreItem xmlns:ds="http://schemas.openxmlformats.org/officeDocument/2006/customXml" ds:itemID="{5C057833-34F7-44DE-8F52-FBDD98DE93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Arende, Linda</cp:lastModifiedBy>
  <cp:revision>22</cp:revision>
  <dcterms:created xsi:type="dcterms:W3CDTF">2019-02-18T14:36:00Z</dcterms:created>
  <dcterms:modified xsi:type="dcterms:W3CDTF">2021-04-26T12:28:21Z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0x0101006126BDAC08FFAA40933D8282DB5F7936</vt:lpwstr>
  </property>
</Properties>
</file>
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B69B3" w14:textId="46260134" w:rsidR="001E0003" w:rsidRPr="00E13DA2" w:rsidRDefault="00A446BF" w:rsidP="00E13DA2">
      <w:pPr>
        <w:pStyle w:val="Title"/>
        <w:jc w:val="center"/>
        <w:rPr>
          <w:b/>
          <w:bCs/>
          <w:color w:val="C45911" w:themeColor="accent2" w:themeShade="BF"/>
          <w:shd w:val="clear" w:color="auto" w:fill="FFFFFF"/>
        </w:rPr>
      </w:pPr>
      <w:r w:rsidRPr="00E13DA2">
        <w:rPr>
          <w:b/>
          <w:bCs/>
          <w:color w:val="C45911" w:themeColor="accent2" w:themeShade="BF"/>
          <w:shd w:val="clear" w:color="auto" w:fill="FFFFFF"/>
        </w:rPr>
        <w:t>Docker Tasks</w:t>
      </w:r>
    </w:p>
    <w:p w14:paraId="7CFA8F43" w14:textId="77777777" w:rsidR="001E0003" w:rsidRDefault="001E0003" w:rsidP="00572FC2">
      <w:pPr>
        <w:pStyle w:val="Title"/>
        <w:rPr>
          <w:shd w:val="clear" w:color="auto" w:fill="FFFFFF"/>
        </w:rPr>
      </w:pPr>
    </w:p>
    <w:p w14:paraId="1BCA7D9D" w14:textId="5322E6BC" w:rsidR="00572FC2" w:rsidRDefault="00572FC2" w:rsidP="00572FC2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Task requirements:</w:t>
      </w:r>
    </w:p>
    <w:p w14:paraId="3BCC6FC1" w14:textId="77777777" w:rsidR="00572FC2" w:rsidRPr="00572FC2" w:rsidRDefault="00572FC2" w:rsidP="00572FC2"/>
    <w:p w14:paraId="05ADF9D6" w14:textId="77777777" w:rsidR="00694071" w:rsidRDefault="00694071" w:rsidP="007F1A59">
      <w:pPr>
        <w:pBdr>
          <w:top w:val="single" w:sz="4" w:space="1" w:color="auto"/>
        </w:pBdr>
        <w:rPr>
          <w:b/>
          <w:bCs/>
        </w:rPr>
      </w:pPr>
    </w:p>
    <w:p w14:paraId="0FDD872C" w14:textId="5561029C" w:rsidR="00572FC2" w:rsidRPr="00572FC2" w:rsidRDefault="00572FC2" w:rsidP="007F1A59">
      <w:pPr>
        <w:pBdr>
          <w:top w:val="single" w:sz="4" w:space="1" w:color="auto"/>
        </w:pBdr>
        <w:rPr>
          <w:b/>
          <w:bCs/>
        </w:rPr>
      </w:pPr>
      <w:r w:rsidRPr="00572FC2">
        <w:rPr>
          <w:b/>
          <w:bCs/>
        </w:rPr>
        <w:t>Make sure you already have below requirements for docker task completion.</w:t>
      </w:r>
    </w:p>
    <w:p w14:paraId="378F18D4" w14:textId="4C98E660" w:rsidR="00572FC2" w:rsidRDefault="00572FC2" w:rsidP="007F1A59">
      <w:pPr>
        <w:pStyle w:val="ListParagraph"/>
        <w:numPr>
          <w:ilvl w:val="0"/>
          <w:numId w:val="7"/>
        </w:numPr>
      </w:pPr>
      <w:r>
        <w:t>Windows 10 OS</w:t>
      </w:r>
    </w:p>
    <w:p w14:paraId="3A82DA9E" w14:textId="31F654A4" w:rsidR="00572FC2" w:rsidRDefault="00572FC2" w:rsidP="007F1A59">
      <w:pPr>
        <w:pStyle w:val="ListParagraph"/>
        <w:numPr>
          <w:ilvl w:val="0"/>
          <w:numId w:val="7"/>
        </w:numPr>
      </w:pPr>
      <w:r>
        <w:t>Install</w:t>
      </w:r>
      <w:r w:rsidR="007F1A59">
        <w:t>ed</w:t>
      </w:r>
      <w:r>
        <w:t xml:space="preserve"> </w:t>
      </w:r>
      <w:hyperlink r:id="rId8" w:history="1">
        <w:r w:rsidRPr="00572FC2">
          <w:rPr>
            <w:rStyle w:val="Hyperlink"/>
          </w:rPr>
          <w:t>Docker Desktop</w:t>
        </w:r>
      </w:hyperlink>
      <w:r>
        <w:t xml:space="preserve"> for Windows 10</w:t>
      </w:r>
    </w:p>
    <w:p w14:paraId="5ED89CE6" w14:textId="5385D5F0" w:rsidR="00572FC2" w:rsidRDefault="00520321" w:rsidP="007F1A59">
      <w:pPr>
        <w:pStyle w:val="ListParagraph"/>
        <w:numPr>
          <w:ilvl w:val="0"/>
          <w:numId w:val="7"/>
        </w:numPr>
      </w:pPr>
      <w:hyperlink r:id="rId9" w:anchor="switch-between-windows-and-linux-containers" w:history="1">
        <w:r w:rsidR="00572FC2" w:rsidRPr="00572FC2">
          <w:rPr>
            <w:rStyle w:val="Hyperlink"/>
          </w:rPr>
          <w:t>Switch</w:t>
        </w:r>
        <w:r w:rsidR="007F1A59">
          <w:rPr>
            <w:rStyle w:val="Hyperlink"/>
          </w:rPr>
          <w:t>ed</w:t>
        </w:r>
        <w:r w:rsidR="00572FC2" w:rsidRPr="00572FC2">
          <w:rPr>
            <w:rStyle w:val="Hyperlink"/>
          </w:rPr>
          <w:t xml:space="preserve"> to </w:t>
        </w:r>
        <w:r w:rsidR="00572FC2" w:rsidRPr="00E4734C">
          <w:rPr>
            <w:rStyle w:val="Hyperlink"/>
            <w:b/>
            <w:bCs/>
          </w:rPr>
          <w:t xml:space="preserve">Linux </w:t>
        </w:r>
        <w:r w:rsidR="00572FC2" w:rsidRPr="00572FC2">
          <w:rPr>
            <w:rStyle w:val="Hyperlink"/>
          </w:rPr>
          <w:t>Containers</w:t>
        </w:r>
      </w:hyperlink>
    </w:p>
    <w:p w14:paraId="78361E59" w14:textId="0B892129" w:rsidR="00572FC2" w:rsidRDefault="00572FC2" w:rsidP="007F1A59">
      <w:r>
        <w:rPr>
          <w:noProof/>
        </w:rPr>
        <w:drawing>
          <wp:inline distT="0" distB="0" distL="0" distR="0" wp14:anchorId="7A8D3CF7" wp14:editId="1768BC4E">
            <wp:extent cx="37242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EA5A" w14:textId="7E562E13" w:rsidR="007F1A59" w:rsidRDefault="00E4734C" w:rsidP="00694071">
      <w:pPr>
        <w:pStyle w:val="ListParagraph"/>
        <w:numPr>
          <w:ilvl w:val="0"/>
          <w:numId w:val="8"/>
        </w:numPr>
      </w:pPr>
      <w:r>
        <w:t xml:space="preserve">Login to the </w:t>
      </w:r>
      <w:r w:rsidRPr="00E4734C">
        <w:rPr>
          <w:u w:val="single"/>
        </w:rPr>
        <w:t>hub.docker.com</w:t>
      </w:r>
      <w:r>
        <w:t xml:space="preserve"> </w:t>
      </w:r>
    </w:p>
    <w:p w14:paraId="4B329CF7" w14:textId="77777777" w:rsidR="00694071" w:rsidRPr="00572FC2" w:rsidRDefault="00694071" w:rsidP="00694071">
      <w:pPr>
        <w:pBdr>
          <w:bottom w:val="single" w:sz="4" w:space="1" w:color="auto"/>
        </w:pBdr>
      </w:pPr>
    </w:p>
    <w:p w14:paraId="4D128F10" w14:textId="77777777" w:rsidR="00572FC2" w:rsidRDefault="00572FC2" w:rsidP="00F52A90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6F97374E" w14:textId="77777777" w:rsidR="00572FC2" w:rsidRDefault="00572FC2" w:rsidP="00F52A90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6D67FD83" w14:textId="77777777" w:rsidR="00572FC2" w:rsidRDefault="00572FC2" w:rsidP="00F52A90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3BD37115" w14:textId="77777777" w:rsidR="00572FC2" w:rsidRDefault="00572FC2" w:rsidP="00F52A90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30F457E1" w14:textId="77777777" w:rsidR="00572FC2" w:rsidRDefault="00572FC2" w:rsidP="00F52A90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0B380DED" w14:textId="1A8266CD" w:rsidR="00EE6E44" w:rsidRPr="00AC3ACF" w:rsidRDefault="004817D0" w:rsidP="00AC3AC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0677B412" w14:textId="53E5332B" w:rsidR="00EE6E44" w:rsidRPr="00E9006A" w:rsidRDefault="00EE6E44" w:rsidP="00DD24BF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9006A">
        <w:rPr>
          <w:rFonts w:cstheme="minorHAnsi"/>
          <w:color w:val="24292E"/>
          <w:sz w:val="24"/>
          <w:szCs w:val="24"/>
          <w:shd w:val="clear" w:color="auto" w:fill="FFFFFF"/>
        </w:rPr>
        <w:lastRenderedPageBreak/>
        <w:t xml:space="preserve">ENTRYPOINT and CMD in </w:t>
      </w:r>
      <w:proofErr w:type="spellStart"/>
      <w:r w:rsidRPr="00E9006A">
        <w:rPr>
          <w:rFonts w:cstheme="minorHAnsi"/>
          <w:color w:val="24292E"/>
          <w:sz w:val="24"/>
          <w:szCs w:val="24"/>
          <w:shd w:val="clear" w:color="auto" w:fill="FFFFFF"/>
        </w:rPr>
        <w:t>Dockerfile</w:t>
      </w:r>
      <w:proofErr w:type="spellEnd"/>
      <w:r w:rsidRPr="00E9006A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1AE8D370" w14:textId="710428DB" w:rsidR="00EE6E44" w:rsidRPr="00E9006A" w:rsidRDefault="00EE6E44" w:rsidP="00DD24BF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59098D58" w14:textId="77777777" w:rsidR="00EE6E44" w:rsidRPr="00E9006A" w:rsidRDefault="00EE6E44" w:rsidP="0085773A">
      <w:pPr>
        <w:rPr>
          <w:rFonts w:cstheme="minorHAnsi"/>
          <w:b/>
          <w:bCs/>
          <w:sz w:val="24"/>
          <w:szCs w:val="24"/>
        </w:rPr>
      </w:pPr>
      <w:r w:rsidRPr="00E9006A">
        <w:rPr>
          <w:rFonts w:cstheme="minorHAnsi"/>
          <w:b/>
          <w:bCs/>
          <w:sz w:val="24"/>
          <w:szCs w:val="24"/>
        </w:rPr>
        <w:t>Briefly:</w:t>
      </w:r>
    </w:p>
    <w:p w14:paraId="5E805C48" w14:textId="77777777" w:rsidR="00EE6E44" w:rsidRPr="00E9006A" w:rsidRDefault="00EE6E44" w:rsidP="00EE6E4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E9006A">
        <w:rPr>
          <w:rFonts w:cstheme="minorHAnsi"/>
          <w:color w:val="212529"/>
          <w:sz w:val="24"/>
          <w:szCs w:val="24"/>
        </w:rPr>
        <w:t>An </w:t>
      </w:r>
      <w:hyperlink r:id="rId11" w:anchor="entrypoint" w:tgtFrame="_blank" w:history="1">
        <w:r w:rsidRPr="00E9006A">
          <w:rPr>
            <w:rStyle w:val="HTMLCode"/>
            <w:rFonts w:asciiTheme="minorHAnsi" w:eastAsiaTheme="minorHAnsi" w:hAnsiTheme="minorHAnsi" w:cstheme="minorHAnsi"/>
            <w:color w:val="007BFF"/>
            <w:sz w:val="24"/>
            <w:szCs w:val="24"/>
            <w:shd w:val="clear" w:color="auto" w:fill="F3F3F3"/>
          </w:rPr>
          <w:t>ENTRYPOINT</w:t>
        </w:r>
      </w:hyperlink>
      <w:r w:rsidRPr="00E9006A">
        <w:rPr>
          <w:rFonts w:cstheme="minorHAnsi"/>
          <w:color w:val="212529"/>
          <w:sz w:val="24"/>
          <w:szCs w:val="24"/>
        </w:rPr>
        <w:t> allows you to configure a container that will run as an executable</w:t>
      </w:r>
    </w:p>
    <w:p w14:paraId="7D6124E6" w14:textId="77777777" w:rsidR="00EE6E44" w:rsidRPr="00E9006A" w:rsidRDefault="00EE6E44" w:rsidP="00EE6E4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E9006A">
        <w:rPr>
          <w:rFonts w:cstheme="minorHAnsi"/>
          <w:color w:val="212529"/>
          <w:sz w:val="24"/>
          <w:szCs w:val="24"/>
        </w:rPr>
        <w:t>The main purpose of a </w:t>
      </w:r>
      <w:hyperlink r:id="rId12" w:anchor="cmd" w:tgtFrame="_blank" w:history="1">
        <w:r w:rsidRPr="00E9006A">
          <w:rPr>
            <w:rStyle w:val="HTMLCode"/>
            <w:rFonts w:asciiTheme="minorHAnsi" w:eastAsiaTheme="minorHAnsi" w:hAnsiTheme="minorHAnsi" w:cstheme="minorHAnsi"/>
            <w:color w:val="007BFF"/>
            <w:sz w:val="24"/>
            <w:szCs w:val="24"/>
            <w:shd w:val="clear" w:color="auto" w:fill="F3F3F3"/>
          </w:rPr>
          <w:t>CMD</w:t>
        </w:r>
      </w:hyperlink>
      <w:r w:rsidRPr="00E9006A">
        <w:rPr>
          <w:rFonts w:cstheme="minorHAnsi"/>
          <w:color w:val="212529"/>
          <w:sz w:val="24"/>
          <w:szCs w:val="24"/>
        </w:rPr>
        <w:t> is to provide defaults for an executing container</w:t>
      </w:r>
    </w:p>
    <w:p w14:paraId="12D1773B" w14:textId="77777777" w:rsidR="00EE6E44" w:rsidRPr="00E9006A" w:rsidRDefault="00EE6E44" w:rsidP="00EE6E4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E9006A">
        <w:rPr>
          <w:rFonts w:cstheme="minorHAnsi"/>
          <w:color w:val="212529"/>
          <w:sz w:val="24"/>
          <w:szCs w:val="24"/>
        </w:rPr>
        <w:t>If you would like your container to run the same executable every time, then you should consider using </w:t>
      </w:r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ENTRYPOINT</w:t>
      </w:r>
      <w:r w:rsidRPr="00E9006A">
        <w:rPr>
          <w:rFonts w:cstheme="minorHAnsi"/>
          <w:color w:val="212529"/>
          <w:sz w:val="24"/>
          <w:szCs w:val="24"/>
        </w:rPr>
        <w:t> in combination with </w:t>
      </w:r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CMD</w:t>
      </w:r>
    </w:p>
    <w:p w14:paraId="08D7C6AA" w14:textId="77777777" w:rsidR="00EE6E44" w:rsidRPr="00E9006A" w:rsidRDefault="00EE6E44" w:rsidP="00EE6E44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ENTRYPOINT</w:t>
      </w:r>
      <w:r w:rsidRPr="00E9006A">
        <w:rPr>
          <w:rFonts w:cstheme="minorHAnsi"/>
          <w:color w:val="212529"/>
          <w:sz w:val="24"/>
          <w:szCs w:val="24"/>
        </w:rPr>
        <w:t>/</w:t>
      </w:r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CMD</w:t>
      </w:r>
      <w:r w:rsidRPr="00E9006A">
        <w:rPr>
          <w:rFonts w:cstheme="minorHAnsi"/>
          <w:color w:val="212529"/>
          <w:sz w:val="24"/>
          <w:szCs w:val="24"/>
        </w:rPr>
        <w:t> has 2 forms:</w:t>
      </w:r>
    </w:p>
    <w:p w14:paraId="58ED0C06" w14:textId="77777777" w:rsidR="00EE6E44" w:rsidRPr="00E9006A" w:rsidRDefault="00EE6E44" w:rsidP="00EE6E44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E9006A">
        <w:rPr>
          <w:rStyle w:val="Strong"/>
          <w:rFonts w:cstheme="minorHAnsi"/>
          <w:color w:val="212529"/>
          <w:sz w:val="24"/>
          <w:szCs w:val="24"/>
        </w:rPr>
        <w:t>exec</w:t>
      </w:r>
      <w:r w:rsidRPr="00E9006A">
        <w:rPr>
          <w:rFonts w:cstheme="minorHAnsi"/>
          <w:color w:val="212529"/>
          <w:sz w:val="24"/>
          <w:szCs w:val="24"/>
        </w:rPr>
        <w:t> form: </w:t>
      </w:r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["echo", "hello", "world"]</w:t>
      </w:r>
      <w:r w:rsidRPr="00E9006A">
        <w:rPr>
          <w:rFonts w:cstheme="minorHAnsi"/>
          <w:color w:val="212529"/>
          <w:sz w:val="24"/>
          <w:szCs w:val="24"/>
        </w:rPr>
        <w:t> - preferred form</w:t>
      </w:r>
    </w:p>
    <w:p w14:paraId="18F318B9" w14:textId="77777777" w:rsidR="00EE6E44" w:rsidRPr="00E9006A" w:rsidRDefault="00EE6E44" w:rsidP="00EE6E44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E9006A">
        <w:rPr>
          <w:rStyle w:val="Strong"/>
          <w:rFonts w:cstheme="minorHAnsi"/>
          <w:color w:val="212529"/>
          <w:sz w:val="24"/>
          <w:szCs w:val="24"/>
        </w:rPr>
        <w:t>shell</w:t>
      </w:r>
      <w:r w:rsidRPr="00E9006A">
        <w:rPr>
          <w:rFonts w:cstheme="minorHAnsi"/>
          <w:color w:val="212529"/>
          <w:sz w:val="24"/>
          <w:szCs w:val="24"/>
        </w:rPr>
        <w:t> form: </w:t>
      </w:r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echo hello world</w:t>
      </w:r>
      <w:r w:rsidRPr="00E9006A">
        <w:rPr>
          <w:rFonts w:cstheme="minorHAnsi"/>
          <w:color w:val="212529"/>
          <w:sz w:val="24"/>
          <w:szCs w:val="24"/>
        </w:rPr>
        <w:t> - supports ENV Vars resolution</w:t>
      </w:r>
    </w:p>
    <w:p w14:paraId="4108432E" w14:textId="77777777" w:rsidR="00EE6E44" w:rsidRPr="00E9006A" w:rsidRDefault="00EE6E44" w:rsidP="0085773A">
      <w:pPr>
        <w:rPr>
          <w:rFonts w:cstheme="minorHAnsi"/>
          <w:b/>
          <w:bCs/>
          <w:sz w:val="24"/>
          <w:szCs w:val="24"/>
        </w:rPr>
      </w:pPr>
      <w:r w:rsidRPr="00E9006A">
        <w:rPr>
          <w:rFonts w:cstheme="minorHAnsi"/>
          <w:b/>
          <w:bCs/>
          <w:sz w:val="24"/>
          <w:szCs w:val="24"/>
        </w:rPr>
        <w:t>Understand how </w:t>
      </w:r>
      <w:r w:rsidRPr="00E9006A">
        <w:rPr>
          <w:rStyle w:val="HTMLCode"/>
          <w:rFonts w:asciiTheme="minorHAnsi" w:eastAsia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CMD</w:t>
      </w:r>
      <w:r w:rsidRPr="00E9006A">
        <w:rPr>
          <w:rFonts w:cstheme="minorHAnsi"/>
          <w:b/>
          <w:bCs/>
          <w:sz w:val="24"/>
          <w:szCs w:val="24"/>
        </w:rPr>
        <w:t> and </w:t>
      </w:r>
      <w:r w:rsidRPr="00E9006A">
        <w:rPr>
          <w:rStyle w:val="HTMLCode"/>
          <w:rFonts w:asciiTheme="minorHAnsi" w:eastAsia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ENTRYPOINT</w:t>
      </w:r>
      <w:r w:rsidRPr="00E9006A">
        <w:rPr>
          <w:rFonts w:cstheme="minorHAnsi"/>
          <w:b/>
          <w:bCs/>
          <w:sz w:val="24"/>
          <w:szCs w:val="24"/>
        </w:rPr>
        <w:t> work</w:t>
      </w:r>
    </w:p>
    <w:p w14:paraId="75060A9C" w14:textId="77777777" w:rsidR="00EE6E44" w:rsidRPr="00E9006A" w:rsidRDefault="00EE6E44" w:rsidP="00EE6E4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E9006A">
        <w:rPr>
          <w:rFonts w:asciiTheme="minorHAnsi" w:hAnsiTheme="minorHAnsi" w:cstheme="minorHAnsi"/>
          <w:color w:val="24292E"/>
        </w:rPr>
        <w:t>Both </w:t>
      </w:r>
      <w:r w:rsidRPr="00E9006A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CMD</w:t>
      </w:r>
      <w:r w:rsidRPr="00E9006A">
        <w:rPr>
          <w:rFonts w:asciiTheme="minorHAnsi" w:hAnsiTheme="minorHAnsi" w:cstheme="minorHAnsi"/>
          <w:color w:val="24292E"/>
        </w:rPr>
        <w:t> and </w:t>
      </w:r>
      <w:r w:rsidRPr="00E9006A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ENTRYPOINT</w:t>
      </w:r>
      <w:r w:rsidRPr="00E9006A">
        <w:rPr>
          <w:rFonts w:asciiTheme="minorHAnsi" w:hAnsiTheme="minorHAnsi" w:cstheme="minorHAnsi"/>
          <w:color w:val="24292E"/>
        </w:rPr>
        <w:t> instructions define what command gets executed when running a container. There are few rules that describe their co-operation.</w:t>
      </w:r>
    </w:p>
    <w:p w14:paraId="03D1E6C8" w14:textId="77777777" w:rsidR="00EE6E44" w:rsidRPr="00E9006A" w:rsidRDefault="00EE6E44" w:rsidP="00EE6E4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E9006A">
        <w:rPr>
          <w:rFonts w:cstheme="minorHAnsi"/>
          <w:color w:val="212529"/>
          <w:sz w:val="24"/>
          <w:szCs w:val="24"/>
        </w:rPr>
        <w:t>Dockerfile</w:t>
      </w:r>
      <w:proofErr w:type="spellEnd"/>
      <w:r w:rsidRPr="00E9006A">
        <w:rPr>
          <w:rFonts w:cstheme="minorHAnsi"/>
          <w:color w:val="212529"/>
          <w:sz w:val="24"/>
          <w:szCs w:val="24"/>
        </w:rPr>
        <w:t xml:space="preserve"> should specify at least one of </w:t>
      </w:r>
      <w:hyperlink r:id="rId13" w:anchor="cmd" w:tgtFrame="_blank" w:history="1">
        <w:r w:rsidRPr="00E9006A">
          <w:rPr>
            <w:rStyle w:val="HTMLCode"/>
            <w:rFonts w:asciiTheme="minorHAnsi" w:eastAsiaTheme="minorHAnsi" w:hAnsiTheme="minorHAnsi" w:cstheme="minorHAnsi"/>
            <w:color w:val="007BFF"/>
            <w:sz w:val="24"/>
            <w:szCs w:val="24"/>
            <w:shd w:val="clear" w:color="auto" w:fill="F3F3F3"/>
          </w:rPr>
          <w:t>CMD</w:t>
        </w:r>
      </w:hyperlink>
      <w:r w:rsidRPr="00E9006A">
        <w:rPr>
          <w:rFonts w:cstheme="minorHAnsi"/>
          <w:color w:val="212529"/>
          <w:sz w:val="24"/>
          <w:szCs w:val="24"/>
        </w:rPr>
        <w:t> or </w:t>
      </w:r>
      <w:hyperlink r:id="rId14" w:anchor="entrypoint" w:tgtFrame="_blank" w:history="1">
        <w:r w:rsidRPr="00E9006A">
          <w:rPr>
            <w:rStyle w:val="HTMLCode"/>
            <w:rFonts w:asciiTheme="minorHAnsi" w:eastAsiaTheme="minorHAnsi" w:hAnsiTheme="minorHAnsi" w:cstheme="minorHAnsi"/>
            <w:color w:val="007BFF"/>
            <w:sz w:val="24"/>
            <w:szCs w:val="24"/>
            <w:shd w:val="clear" w:color="auto" w:fill="F3F3F3"/>
          </w:rPr>
          <w:t>ENTRYPOINT</w:t>
        </w:r>
      </w:hyperlink>
      <w:r w:rsidRPr="00E9006A">
        <w:rPr>
          <w:rFonts w:cstheme="minorHAnsi"/>
          <w:color w:val="212529"/>
          <w:sz w:val="24"/>
          <w:szCs w:val="24"/>
        </w:rPr>
        <w:t> commands.</w:t>
      </w:r>
    </w:p>
    <w:p w14:paraId="268F2D8C" w14:textId="77777777" w:rsidR="00EE6E44" w:rsidRPr="00E9006A" w:rsidRDefault="00520321" w:rsidP="00EE6E4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hyperlink r:id="rId15" w:anchor="entrypoint" w:tgtFrame="_blank" w:history="1">
        <w:r w:rsidR="00EE6E44" w:rsidRPr="00E9006A">
          <w:rPr>
            <w:rStyle w:val="HTMLCode"/>
            <w:rFonts w:asciiTheme="minorHAnsi" w:eastAsiaTheme="minorHAnsi" w:hAnsiTheme="minorHAnsi" w:cstheme="minorHAnsi"/>
            <w:color w:val="007BFF"/>
            <w:sz w:val="24"/>
            <w:szCs w:val="24"/>
            <w:shd w:val="clear" w:color="auto" w:fill="F3F3F3"/>
          </w:rPr>
          <w:t>ENTRYPOINT</w:t>
        </w:r>
      </w:hyperlink>
      <w:r w:rsidR="00EE6E44" w:rsidRPr="00E9006A">
        <w:rPr>
          <w:rFonts w:cstheme="minorHAnsi"/>
          <w:color w:val="212529"/>
          <w:sz w:val="24"/>
          <w:szCs w:val="24"/>
        </w:rPr>
        <w:t> should be defined when using the container as an executable.</w:t>
      </w:r>
    </w:p>
    <w:p w14:paraId="5DD311C0" w14:textId="77777777" w:rsidR="00EE6E44" w:rsidRPr="00E9006A" w:rsidRDefault="00520321" w:rsidP="00EE6E4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hyperlink r:id="rId16" w:anchor="cmd" w:tgtFrame="_blank" w:history="1">
        <w:r w:rsidR="00EE6E44" w:rsidRPr="00E9006A">
          <w:rPr>
            <w:rStyle w:val="HTMLCode"/>
            <w:rFonts w:asciiTheme="minorHAnsi" w:eastAsiaTheme="minorHAnsi" w:hAnsiTheme="minorHAnsi" w:cstheme="minorHAnsi"/>
            <w:color w:val="007BFF"/>
            <w:sz w:val="24"/>
            <w:szCs w:val="24"/>
            <w:shd w:val="clear" w:color="auto" w:fill="F3F3F3"/>
          </w:rPr>
          <w:t>CMD</w:t>
        </w:r>
      </w:hyperlink>
      <w:r w:rsidR="00EE6E44" w:rsidRPr="00E9006A">
        <w:rPr>
          <w:rFonts w:cstheme="minorHAnsi"/>
          <w:color w:val="212529"/>
          <w:sz w:val="24"/>
          <w:szCs w:val="24"/>
        </w:rPr>
        <w:t> should be used as a way of defining default arguments for an </w:t>
      </w:r>
      <w:r w:rsidR="00EE6E44"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ENTRYPOINT</w:t>
      </w:r>
      <w:r w:rsidR="00EE6E44" w:rsidRPr="00E9006A">
        <w:rPr>
          <w:rFonts w:cstheme="minorHAnsi"/>
          <w:color w:val="212529"/>
          <w:sz w:val="24"/>
          <w:szCs w:val="24"/>
        </w:rPr>
        <w:t> command or for executing an ad-hoc command in a container.</w:t>
      </w:r>
    </w:p>
    <w:p w14:paraId="055CCDF1" w14:textId="7756F51C" w:rsidR="00EE6E44" w:rsidRPr="00E9006A" w:rsidRDefault="00520321" w:rsidP="00EE6E4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hyperlink r:id="rId17" w:anchor="cmd" w:tgtFrame="_blank" w:history="1">
        <w:r w:rsidR="00EE6E44" w:rsidRPr="00E9006A">
          <w:rPr>
            <w:rStyle w:val="HTMLCode"/>
            <w:rFonts w:asciiTheme="minorHAnsi" w:eastAsiaTheme="minorHAnsi" w:hAnsiTheme="minorHAnsi" w:cstheme="minorHAnsi"/>
            <w:color w:val="007BFF"/>
            <w:sz w:val="24"/>
            <w:szCs w:val="24"/>
            <w:shd w:val="clear" w:color="auto" w:fill="F3F3F3"/>
          </w:rPr>
          <w:t>CMD</w:t>
        </w:r>
      </w:hyperlink>
      <w:r w:rsidR="00EE6E44" w:rsidRPr="00E9006A">
        <w:rPr>
          <w:rFonts w:cstheme="minorHAnsi"/>
          <w:color w:val="212529"/>
          <w:sz w:val="24"/>
          <w:szCs w:val="24"/>
        </w:rPr>
        <w:t> will be overridden when running the container with alternative arguments.</w:t>
      </w:r>
    </w:p>
    <w:p w14:paraId="5E0635C5" w14:textId="2F49B77C" w:rsidR="00EE6E44" w:rsidRPr="00E9006A" w:rsidRDefault="00EE6E44" w:rsidP="00EE6E44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</w:p>
    <w:p w14:paraId="4A33DD90" w14:textId="77777777" w:rsidR="00EE6E44" w:rsidRPr="00E9006A" w:rsidRDefault="00EE6E44" w:rsidP="0085773A">
      <w:pPr>
        <w:rPr>
          <w:rFonts w:cstheme="minorHAnsi"/>
          <w:b/>
          <w:bCs/>
          <w:sz w:val="24"/>
          <w:szCs w:val="24"/>
        </w:rPr>
      </w:pPr>
      <w:r w:rsidRPr="00E9006A">
        <w:rPr>
          <w:rFonts w:cstheme="minorHAnsi"/>
          <w:b/>
          <w:bCs/>
          <w:sz w:val="24"/>
          <w:szCs w:val="24"/>
        </w:rPr>
        <w:t>Examples:</w:t>
      </w:r>
    </w:p>
    <w:p w14:paraId="42C7BB1F" w14:textId="77777777" w:rsidR="00EE6E44" w:rsidRPr="00E9006A" w:rsidRDefault="00EE6E44" w:rsidP="00EE6E4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E9006A">
        <w:rPr>
          <w:rStyle w:val="hljs-keyword"/>
          <w:rFonts w:asciiTheme="minorHAnsi" w:hAnsiTheme="minorHAnsi"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0F0F0"/>
        </w:rPr>
        <w:t>FROM</w:t>
      </w:r>
      <w:r w:rsidRPr="00E9006A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ubuntu</w:t>
      </w:r>
    </w:p>
    <w:p w14:paraId="03627DFD" w14:textId="77777777" w:rsidR="00EE6E44" w:rsidRPr="00E9006A" w:rsidRDefault="00EE6E44" w:rsidP="00EE6E4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E9006A">
        <w:rPr>
          <w:rStyle w:val="hljs-keyword"/>
          <w:rFonts w:asciiTheme="minorHAnsi" w:hAnsiTheme="minorHAnsi"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0F0F0"/>
        </w:rPr>
        <w:t>ENTRYPOINT</w:t>
      </w:r>
      <w:r w:rsidRPr="00E9006A">
        <w:rPr>
          <w:rStyle w:val="bash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[</w:t>
      </w:r>
      <w:r w:rsidRPr="00E9006A">
        <w:rPr>
          <w:rStyle w:val="hljs-string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"top"</w:t>
      </w:r>
      <w:r w:rsidRPr="00E9006A">
        <w:rPr>
          <w:rStyle w:val="bash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, </w:t>
      </w:r>
      <w:r w:rsidRPr="00E9006A">
        <w:rPr>
          <w:rStyle w:val="hljs-string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"-b"</w:t>
      </w:r>
      <w:r w:rsidRPr="00E9006A">
        <w:rPr>
          <w:rStyle w:val="bash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]</w:t>
      </w:r>
    </w:p>
    <w:p w14:paraId="748811B2" w14:textId="0D52DF5E" w:rsidR="00EE6E44" w:rsidRPr="00E9006A" w:rsidRDefault="00EE6E44" w:rsidP="00EE6E44">
      <w:pPr>
        <w:pStyle w:val="HTMLPreformatted"/>
        <w:pBdr>
          <w:left w:val="single" w:sz="18" w:space="4" w:color="808080"/>
        </w:pBdr>
        <w:shd w:val="clear" w:color="auto" w:fill="F0F0F0"/>
        <w:rPr>
          <w:rStyle w:val="bash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E9006A">
        <w:rPr>
          <w:rStyle w:val="hljs-keyword"/>
          <w:rFonts w:asciiTheme="minorHAnsi" w:hAnsiTheme="minorHAnsi"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0F0F0"/>
        </w:rPr>
        <w:t>CMD</w:t>
      </w:r>
      <w:r w:rsidRPr="00E9006A">
        <w:rPr>
          <w:rStyle w:val="bash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[</w:t>
      </w:r>
      <w:r w:rsidRPr="00E9006A">
        <w:rPr>
          <w:rStyle w:val="hljs-string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"-c"</w:t>
      </w:r>
      <w:r w:rsidRPr="00E9006A">
        <w:rPr>
          <w:rStyle w:val="bash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]</w:t>
      </w:r>
    </w:p>
    <w:p w14:paraId="3F4FC7C1" w14:textId="77777777" w:rsidR="00EE6E44" w:rsidRPr="00E9006A" w:rsidRDefault="00EE6E44" w:rsidP="00EE6E4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</w:p>
    <w:p w14:paraId="231BE21C" w14:textId="77777777" w:rsidR="00EE6E44" w:rsidRPr="00E9006A" w:rsidRDefault="00EE6E44" w:rsidP="00EE6E4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E9006A">
        <w:rPr>
          <w:rStyle w:val="hljs-keyword"/>
          <w:rFonts w:asciiTheme="minorHAnsi" w:hAnsiTheme="minorHAnsi"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0F0F0"/>
        </w:rPr>
        <w:t>FROM</w:t>
      </w:r>
      <w:r w:rsidRPr="00E9006A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E9006A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debian:stable</w:t>
      </w:r>
      <w:proofErr w:type="spellEnd"/>
    </w:p>
    <w:p w14:paraId="7FBE1D2A" w14:textId="77777777" w:rsidR="00EE6E44" w:rsidRPr="00E9006A" w:rsidRDefault="00EE6E44" w:rsidP="00EE6E4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E9006A">
        <w:rPr>
          <w:rStyle w:val="hljs-keyword"/>
          <w:rFonts w:asciiTheme="minorHAnsi" w:hAnsiTheme="minorHAnsi"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0F0F0"/>
        </w:rPr>
        <w:t>RUN</w:t>
      </w:r>
      <w:r w:rsidRPr="00E9006A">
        <w:rPr>
          <w:rStyle w:val="bash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apt-get update &amp;&amp; apt-get install -y --force-yes apache2</w:t>
      </w:r>
    </w:p>
    <w:p w14:paraId="3B71E206" w14:textId="77777777" w:rsidR="00EE6E44" w:rsidRPr="00E9006A" w:rsidRDefault="00EE6E44" w:rsidP="00EE6E4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E9006A">
        <w:rPr>
          <w:rStyle w:val="hljs-keyword"/>
          <w:rFonts w:asciiTheme="minorHAnsi" w:hAnsiTheme="minorHAnsi"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0F0F0"/>
        </w:rPr>
        <w:t>EXPOSE</w:t>
      </w:r>
      <w:r w:rsidRPr="00E9006A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E9006A">
        <w:rPr>
          <w:rStyle w:val="hljs-number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80</w:t>
      </w:r>
      <w:r w:rsidRPr="00E9006A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E9006A">
        <w:rPr>
          <w:rStyle w:val="hljs-number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443</w:t>
      </w:r>
    </w:p>
    <w:p w14:paraId="1AF8CD22" w14:textId="77777777" w:rsidR="00EE6E44" w:rsidRPr="00E9006A" w:rsidRDefault="00EE6E44" w:rsidP="00EE6E4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E9006A">
        <w:rPr>
          <w:rStyle w:val="hljs-keyword"/>
          <w:rFonts w:asciiTheme="minorHAnsi" w:hAnsiTheme="minorHAnsi"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0F0F0"/>
        </w:rPr>
        <w:t>VOLUME</w:t>
      </w:r>
      <w:r w:rsidRPr="00E9006A">
        <w:rPr>
          <w:rStyle w:val="bash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[</w:t>
      </w:r>
      <w:r w:rsidRPr="00E9006A">
        <w:rPr>
          <w:rStyle w:val="hljs-string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"/var/www"</w:t>
      </w:r>
      <w:r w:rsidRPr="00E9006A">
        <w:rPr>
          <w:rStyle w:val="bash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, </w:t>
      </w:r>
      <w:r w:rsidRPr="00E9006A">
        <w:rPr>
          <w:rStyle w:val="hljs-string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"/var/log/apache2"</w:t>
      </w:r>
      <w:r w:rsidRPr="00E9006A">
        <w:rPr>
          <w:rStyle w:val="bash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, </w:t>
      </w:r>
      <w:r w:rsidRPr="00E9006A">
        <w:rPr>
          <w:rStyle w:val="hljs-string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"/</w:t>
      </w:r>
      <w:proofErr w:type="spellStart"/>
      <w:r w:rsidRPr="00E9006A">
        <w:rPr>
          <w:rStyle w:val="hljs-string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etc</w:t>
      </w:r>
      <w:proofErr w:type="spellEnd"/>
      <w:r w:rsidRPr="00E9006A">
        <w:rPr>
          <w:rStyle w:val="hljs-string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/apache2"</w:t>
      </w:r>
      <w:r w:rsidRPr="00E9006A">
        <w:rPr>
          <w:rStyle w:val="bash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]</w:t>
      </w:r>
    </w:p>
    <w:p w14:paraId="55E259BB" w14:textId="77777777" w:rsidR="00EE6E44" w:rsidRPr="00E9006A" w:rsidRDefault="00EE6E44" w:rsidP="00EE6E44">
      <w:pPr>
        <w:pStyle w:val="HTMLPreformatted"/>
        <w:pBdr>
          <w:left w:val="single" w:sz="18" w:space="4" w:color="808080"/>
        </w:pBdr>
        <w:shd w:val="clear" w:color="auto" w:fill="F0F0F0"/>
        <w:rPr>
          <w:rFonts w:asciiTheme="minorHAnsi" w:hAnsiTheme="minorHAnsi" w:cstheme="minorHAnsi"/>
          <w:color w:val="24292E"/>
          <w:sz w:val="24"/>
          <w:szCs w:val="24"/>
        </w:rPr>
      </w:pPr>
      <w:r w:rsidRPr="00E9006A">
        <w:rPr>
          <w:rStyle w:val="hljs-keyword"/>
          <w:rFonts w:asciiTheme="minorHAnsi" w:hAnsiTheme="minorHAnsi"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0F0F0"/>
        </w:rPr>
        <w:t>ENTRYPOINT</w:t>
      </w:r>
      <w:r w:rsidRPr="00E9006A">
        <w:rPr>
          <w:rStyle w:val="bash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[</w:t>
      </w:r>
      <w:r w:rsidRPr="00E9006A">
        <w:rPr>
          <w:rStyle w:val="hljs-string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"/</w:t>
      </w:r>
      <w:proofErr w:type="spellStart"/>
      <w:r w:rsidRPr="00E9006A">
        <w:rPr>
          <w:rStyle w:val="hljs-string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usr</w:t>
      </w:r>
      <w:proofErr w:type="spellEnd"/>
      <w:r w:rsidRPr="00E9006A">
        <w:rPr>
          <w:rStyle w:val="hljs-string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/</w:t>
      </w:r>
      <w:proofErr w:type="spellStart"/>
      <w:r w:rsidRPr="00E9006A">
        <w:rPr>
          <w:rStyle w:val="hljs-string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sbin</w:t>
      </w:r>
      <w:proofErr w:type="spellEnd"/>
      <w:r w:rsidRPr="00E9006A">
        <w:rPr>
          <w:rStyle w:val="hljs-string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/apache2ctl"</w:t>
      </w:r>
      <w:r w:rsidRPr="00E9006A">
        <w:rPr>
          <w:rStyle w:val="bash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, </w:t>
      </w:r>
      <w:r w:rsidRPr="00E9006A">
        <w:rPr>
          <w:rStyle w:val="hljs-string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"-D"</w:t>
      </w:r>
      <w:r w:rsidRPr="00E9006A">
        <w:rPr>
          <w:rStyle w:val="bash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, </w:t>
      </w:r>
      <w:r w:rsidRPr="00E9006A">
        <w:rPr>
          <w:rStyle w:val="hljs-string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0F0F0"/>
        </w:rPr>
        <w:t>"FOREGROUND"</w:t>
      </w:r>
      <w:r w:rsidRPr="00E9006A">
        <w:rPr>
          <w:rStyle w:val="bash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]</w:t>
      </w:r>
    </w:p>
    <w:p w14:paraId="3A10DF9F" w14:textId="77777777" w:rsidR="00EE6E44" w:rsidRPr="00E9006A" w:rsidRDefault="00EE6E44" w:rsidP="00EE6E44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</w:p>
    <w:p w14:paraId="47A04A1A" w14:textId="77777777" w:rsidR="00EE6E44" w:rsidRPr="00E9006A" w:rsidRDefault="00EE6E44" w:rsidP="00DD24BF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3AB5EABD" w14:textId="77777777" w:rsidR="004F3E9A" w:rsidRPr="00E9006A" w:rsidRDefault="004F3E9A">
      <w:pPr>
        <w:rPr>
          <w:rFonts w:eastAsiaTheme="majorEastAsia" w:cstheme="minorHAnsi"/>
          <w:spacing w:val="-10"/>
          <w:kern w:val="28"/>
          <w:sz w:val="24"/>
          <w:szCs w:val="24"/>
          <w:shd w:val="clear" w:color="auto" w:fill="FFFFFF"/>
        </w:rPr>
      </w:pPr>
      <w:r w:rsidRPr="00E9006A">
        <w:rPr>
          <w:rFonts w:cstheme="minorHAnsi"/>
          <w:sz w:val="24"/>
          <w:szCs w:val="24"/>
          <w:shd w:val="clear" w:color="auto" w:fill="FFFFFF"/>
        </w:rPr>
        <w:br w:type="page"/>
      </w:r>
    </w:p>
    <w:p w14:paraId="7EAD330B" w14:textId="77777777" w:rsidR="00550505" w:rsidRPr="00AA6EF2" w:rsidRDefault="00550505" w:rsidP="00AA6EF2">
      <w:pPr>
        <w:pStyle w:val="Title"/>
      </w:pPr>
      <w:r w:rsidRPr="00AA6EF2">
        <w:lastRenderedPageBreak/>
        <w:t xml:space="preserve">Task 1 </w:t>
      </w:r>
    </w:p>
    <w:p w14:paraId="1857E307" w14:textId="77777777" w:rsidR="00550505" w:rsidRPr="00E9006A" w:rsidRDefault="00550505" w:rsidP="00883C89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4A49FB8B" w14:textId="77777777" w:rsidR="000B5F69" w:rsidRPr="000B5F69" w:rsidRDefault="000B5F69" w:rsidP="000B5F69">
      <w:pPr>
        <w:rPr>
          <w:ins w:id="0" w:author="Slobolinskyi, Artem" w:date="2021-04-16T16:00:00Z"/>
          <w:rFonts w:cstheme="minorHAnsi"/>
          <w:b/>
          <w:bCs/>
          <w:sz w:val="24"/>
          <w:szCs w:val="24"/>
        </w:rPr>
      </w:pPr>
      <w:ins w:id="1" w:author="Slobolinskyi, Artem" w:date="2021-04-16T16:00:00Z">
        <w:r w:rsidRPr="000B5F69">
          <w:rPr>
            <w:rFonts w:cstheme="minorHAnsi"/>
            <w:b/>
            <w:bCs/>
            <w:sz w:val="24"/>
            <w:szCs w:val="24"/>
          </w:rPr>
          <w:t>Expected result:</w:t>
        </w:r>
      </w:ins>
    </w:p>
    <w:p w14:paraId="1343E462" w14:textId="77777777" w:rsidR="000B5F69" w:rsidRPr="000B5F69" w:rsidRDefault="000B5F69" w:rsidP="000B5F69">
      <w:pPr>
        <w:spacing w:after="0" w:line="240" w:lineRule="auto"/>
        <w:rPr>
          <w:ins w:id="2" w:author="Slobolinskyi, Artem" w:date="2021-04-16T16:00:00Z"/>
          <w:rFonts w:cstheme="minorHAnsi"/>
          <w:color w:val="24292E"/>
          <w:sz w:val="24"/>
          <w:szCs w:val="24"/>
          <w:shd w:val="clear" w:color="auto" w:fill="FFFFFF"/>
        </w:rPr>
      </w:pPr>
      <w:ins w:id="3" w:author="Slobolinskyi, Artem" w:date="2021-04-16T16:00:00Z">
        <w:r w:rsidRPr="000B5F69">
          <w:rPr>
            <w:rFonts w:cstheme="minorHAnsi"/>
            <w:color w:val="24292E"/>
            <w:sz w:val="24"/>
            <w:szCs w:val="24"/>
            <w:shd w:val="clear" w:color="auto" w:fill="FFFFFF"/>
          </w:rPr>
          <w:t>Deploy “ping” application in docker container locally and be able to execute commands.</w:t>
        </w:r>
      </w:ins>
    </w:p>
    <w:p w14:paraId="2E9D31C2" w14:textId="77777777" w:rsidR="000B5F69" w:rsidRPr="000B5F69" w:rsidRDefault="000B5F69" w:rsidP="000B5F69">
      <w:pPr>
        <w:spacing w:after="0" w:line="240" w:lineRule="auto"/>
        <w:rPr>
          <w:ins w:id="4" w:author="Slobolinskyi, Artem" w:date="2021-04-16T16:00:00Z"/>
          <w:rFonts w:cstheme="minorHAnsi"/>
          <w:color w:val="24292E"/>
          <w:sz w:val="24"/>
          <w:szCs w:val="24"/>
          <w:shd w:val="clear" w:color="auto" w:fill="FFFFFF"/>
        </w:rPr>
      </w:pPr>
    </w:p>
    <w:p w14:paraId="5F8AB51E" w14:textId="77777777" w:rsidR="000B5F69" w:rsidRPr="000B5F69" w:rsidRDefault="000B5F69" w:rsidP="000B5F69">
      <w:pPr>
        <w:rPr>
          <w:ins w:id="5" w:author="Slobolinskyi, Artem" w:date="2021-04-16T16:00:00Z"/>
          <w:rFonts w:cstheme="minorHAnsi"/>
          <w:b/>
          <w:bCs/>
          <w:sz w:val="24"/>
          <w:szCs w:val="24"/>
        </w:rPr>
      </w:pPr>
      <w:ins w:id="6" w:author="Slobolinskyi, Artem" w:date="2021-04-16T16:00:00Z">
        <w:r w:rsidRPr="000B5F69">
          <w:rPr>
            <w:rFonts w:cstheme="minorHAnsi"/>
            <w:b/>
            <w:bCs/>
            <w:sz w:val="24"/>
            <w:szCs w:val="24"/>
          </w:rPr>
          <w:t>Steps to verify the result:</w:t>
        </w:r>
      </w:ins>
    </w:p>
    <w:p w14:paraId="3BCC9755" w14:textId="590FB2C4" w:rsidR="00D04454" w:rsidDel="000B5F69" w:rsidRDefault="00D04454" w:rsidP="00D04454">
      <w:pPr>
        <w:rPr>
          <w:del w:id="7" w:author="Slobolinskyi, Artem" w:date="2021-04-16T16:00:00Z"/>
          <w:rFonts w:cstheme="minorHAnsi"/>
          <w:b/>
          <w:bCs/>
          <w:sz w:val="24"/>
          <w:szCs w:val="24"/>
        </w:rPr>
      </w:pPr>
      <w:del w:id="8" w:author="Slobolinskyi, Artem" w:date="2021-04-16T16:00:00Z">
        <w:r w:rsidDel="000B5F69">
          <w:rPr>
            <w:rFonts w:cstheme="minorHAnsi"/>
            <w:b/>
            <w:bCs/>
            <w:sz w:val="24"/>
            <w:szCs w:val="24"/>
          </w:rPr>
          <w:delText>Expected result</w:delText>
        </w:r>
        <w:r w:rsidRPr="00E9006A" w:rsidDel="000B5F69">
          <w:rPr>
            <w:rFonts w:cstheme="minorHAnsi"/>
            <w:b/>
            <w:bCs/>
            <w:sz w:val="24"/>
            <w:szCs w:val="24"/>
          </w:rPr>
          <w:delText>:</w:delText>
        </w:r>
      </w:del>
    </w:p>
    <w:p w14:paraId="32D6625C" w14:textId="1BA484EB" w:rsidR="00D04454" w:rsidRPr="00E9006A" w:rsidRDefault="003D5615" w:rsidP="0025017D">
      <w:pPr>
        <w:rPr>
          <w:rFonts w:cstheme="minorHAnsi"/>
          <w:color w:val="24292E"/>
        </w:rPr>
      </w:pPr>
      <w:r w:rsidRPr="003D5615">
        <w:rPr>
          <w:rFonts w:cstheme="minorHAnsi"/>
          <w:sz w:val="24"/>
          <w:szCs w:val="24"/>
        </w:rPr>
        <w:t>Without passing an argument to the image it should display the help menu of the ping</w:t>
      </w:r>
      <w:r w:rsidR="00E47A60">
        <w:rPr>
          <w:rFonts w:cstheme="minorHAnsi"/>
          <w:sz w:val="24"/>
          <w:szCs w:val="24"/>
        </w:rPr>
        <w:t xml:space="preserve"> command</w:t>
      </w:r>
      <w:r w:rsidRPr="003D5615">
        <w:rPr>
          <w:rFonts w:cstheme="minorHAnsi"/>
          <w:sz w:val="24"/>
          <w:szCs w:val="24"/>
        </w:rPr>
        <w:t>. Otherwise, it should ping domain addresses you specify.</w:t>
      </w:r>
      <w:r w:rsidR="00C63CF9">
        <w:rPr>
          <w:rFonts w:cstheme="minorHAnsi"/>
          <w:color w:val="24292E"/>
        </w:rPr>
        <w:t xml:space="preserve"> </w:t>
      </w:r>
      <w:r w:rsidR="0025017D">
        <w:rPr>
          <w:rFonts w:cstheme="minorHAnsi"/>
          <w:color w:val="24292E"/>
        </w:rPr>
        <w:br/>
      </w:r>
      <w:r w:rsidR="00286611">
        <w:rPr>
          <w:rFonts w:cstheme="minorHAnsi"/>
          <w:color w:val="24292E"/>
        </w:rPr>
        <w:t>(</w:t>
      </w:r>
      <w:r w:rsidR="00D04454" w:rsidRPr="00E9006A">
        <w:rPr>
          <w:rFonts w:cstheme="minorHAnsi"/>
          <w:color w:val="24292E"/>
        </w:rPr>
        <w:t>To see the difference between </w:t>
      </w:r>
      <w:r w:rsidR="00D04454"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ENTRYPOINT</w:t>
      </w:r>
      <w:r w:rsidR="00D04454" w:rsidRPr="00E9006A">
        <w:rPr>
          <w:rFonts w:cstheme="minorHAnsi"/>
          <w:color w:val="24292E"/>
        </w:rPr>
        <w:t> and </w:t>
      </w:r>
      <w:r w:rsidR="00D04454"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CMD</w:t>
      </w:r>
      <w:r w:rsidR="00D04454" w:rsidRPr="00E9006A">
        <w:rPr>
          <w:rFonts w:cstheme="minorHAnsi"/>
          <w:color w:val="24292E"/>
        </w:rPr>
        <w:t> perform the next actions</w:t>
      </w:r>
      <w:r w:rsidR="00286611">
        <w:rPr>
          <w:rFonts w:cstheme="minorHAnsi"/>
          <w:color w:val="24292E"/>
        </w:rPr>
        <w:t>)</w:t>
      </w:r>
    </w:p>
    <w:p w14:paraId="65882C07" w14:textId="77777777" w:rsidR="00D04454" w:rsidRPr="00E9006A" w:rsidRDefault="00D04454" w:rsidP="00D04454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 xml:space="preserve">docker run </w:t>
      </w:r>
      <w:proofErr w:type="spellStart"/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/ping</w:t>
      </w:r>
    </w:p>
    <w:p w14:paraId="340DE2C2" w14:textId="77777777" w:rsidR="00D04454" w:rsidRPr="00E9006A" w:rsidRDefault="00D04454" w:rsidP="00D04454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 xml:space="preserve">docker run </w:t>
      </w:r>
      <w:proofErr w:type="spellStart"/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/ping google.com</w:t>
      </w:r>
    </w:p>
    <w:p w14:paraId="13C0FAA1" w14:textId="77777777" w:rsidR="00D04454" w:rsidRPr="00E9006A" w:rsidRDefault="00D04454" w:rsidP="00D04454">
      <w:pPr>
        <w:numPr>
          <w:ilvl w:val="0"/>
          <w:numId w:val="20"/>
        </w:num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color w:val="212529"/>
          <w:sz w:val="24"/>
          <w:szCs w:val="24"/>
        </w:rPr>
      </w:pPr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 xml:space="preserve">docker run </w:t>
      </w:r>
      <w:proofErr w:type="spellStart"/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/ping -c5 google.com</w:t>
      </w:r>
    </w:p>
    <w:p w14:paraId="4745911E" w14:textId="77777777" w:rsidR="00D04454" w:rsidRDefault="00D04454" w:rsidP="001877E7">
      <w:pPr>
        <w:pBdr>
          <w:bottom w:val="single" w:sz="4" w:space="1" w:color="auto"/>
        </w:pBd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048271B7" w14:textId="77777777" w:rsidR="00D04454" w:rsidRDefault="00D04454" w:rsidP="00883C89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1419C5F9" w14:textId="135ABC8B" w:rsidR="00D04454" w:rsidRDefault="001877E7" w:rsidP="00883C89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D76ABE">
        <w:rPr>
          <w:rFonts w:cstheme="minorHAnsi"/>
          <w:b/>
          <w:bCs/>
          <w:sz w:val="24"/>
          <w:szCs w:val="24"/>
        </w:rPr>
        <w:t>Task</w:t>
      </w:r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</w:p>
    <w:p w14:paraId="6867A9A3" w14:textId="1B512C36" w:rsidR="00883C89" w:rsidRPr="00E9006A" w:rsidRDefault="00883C89" w:rsidP="00883C89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9006A">
        <w:rPr>
          <w:rFonts w:cstheme="minorHAnsi"/>
          <w:color w:val="24292E"/>
          <w:sz w:val="24"/>
          <w:szCs w:val="24"/>
          <w:shd w:val="clear" w:color="auto" w:fill="FFFFFF"/>
        </w:rPr>
        <w:t>Create project folder </w:t>
      </w:r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C:\docker-labs\task1\</w:t>
      </w:r>
      <w:r w:rsidRPr="00E9006A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6DCEB5C3" w14:textId="77777777" w:rsidR="00883C89" w:rsidRPr="00E9006A" w:rsidRDefault="00883C89" w:rsidP="00026B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</w:p>
    <w:p w14:paraId="186150DB" w14:textId="77777777" w:rsidR="00883C89" w:rsidRPr="00E9006A" w:rsidRDefault="00883C89" w:rsidP="00026B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</w:p>
    <w:p w14:paraId="3F18B202" w14:textId="01071DD2" w:rsidR="006D1CB9" w:rsidRPr="00E9006A" w:rsidRDefault="00072642" w:rsidP="00026B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4292E"/>
        </w:rPr>
      </w:pPr>
      <w:r w:rsidRPr="00E9006A">
        <w:rPr>
          <w:rFonts w:asciiTheme="minorHAnsi" w:hAnsiTheme="minorHAnsi" w:cstheme="minorHAnsi"/>
          <w:b/>
          <w:bCs/>
          <w:color w:val="24292E"/>
        </w:rPr>
        <w:t xml:space="preserve">NOTE: </w:t>
      </w:r>
      <w:r w:rsidR="006D1CB9" w:rsidRPr="00E9006A">
        <w:rPr>
          <w:rFonts w:asciiTheme="minorHAnsi" w:hAnsiTheme="minorHAnsi" w:cstheme="minorHAnsi"/>
          <w:b/>
          <w:bCs/>
          <w:color w:val="24292E"/>
        </w:rPr>
        <w:t>All with the lowercase name image</w:t>
      </w:r>
      <w:r w:rsidR="00B82E21" w:rsidRPr="00E9006A">
        <w:rPr>
          <w:rFonts w:asciiTheme="minorHAnsi" w:hAnsiTheme="minorHAnsi" w:cstheme="minorHAnsi"/>
          <w:b/>
          <w:bCs/>
          <w:color w:val="24292E"/>
        </w:rPr>
        <w:t xml:space="preserve"> (repository name)</w:t>
      </w:r>
      <w:r w:rsidR="006D1CB9" w:rsidRPr="00E9006A">
        <w:rPr>
          <w:rFonts w:asciiTheme="minorHAnsi" w:hAnsiTheme="minorHAnsi" w:cstheme="minorHAnsi"/>
          <w:b/>
          <w:bCs/>
          <w:color w:val="24292E"/>
        </w:rPr>
        <w:t xml:space="preserve"> as the first letter of your name, and your full surname. In my case, it is: </w:t>
      </w:r>
      <w:proofErr w:type="spellStart"/>
      <w:r w:rsidR="006D1CB9" w:rsidRPr="00E9006A">
        <w:rPr>
          <w:rStyle w:val="HTMLCode"/>
          <w:rFonts w:ascii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aheydarli</w:t>
      </w:r>
      <w:proofErr w:type="spellEnd"/>
    </w:p>
    <w:p w14:paraId="73923C6B" w14:textId="77777777" w:rsidR="006D1CB9" w:rsidRPr="00E9006A" w:rsidRDefault="006D1CB9" w:rsidP="00026B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</w:p>
    <w:p w14:paraId="71D3C84B" w14:textId="77777777" w:rsidR="00C46A2D" w:rsidRPr="00E9006A" w:rsidRDefault="00C46A2D" w:rsidP="00026B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</w:p>
    <w:p w14:paraId="55BF4CF3" w14:textId="641E19E1" w:rsidR="00026BAA" w:rsidRPr="00E9006A" w:rsidRDefault="00026BAA" w:rsidP="00026B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E9006A">
        <w:rPr>
          <w:rFonts w:asciiTheme="minorHAnsi" w:hAnsiTheme="minorHAnsi" w:cstheme="minorHAnsi"/>
          <w:color w:val="24292E"/>
        </w:rPr>
        <w:t>Create </w:t>
      </w:r>
      <w:proofErr w:type="spellStart"/>
      <w:r w:rsidRPr="00E9006A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Dockerfile</w:t>
      </w:r>
      <w:proofErr w:type="spellEnd"/>
      <w:r w:rsidRPr="00E9006A">
        <w:rPr>
          <w:rFonts w:asciiTheme="minorHAnsi" w:hAnsiTheme="minorHAnsi" w:cstheme="minorHAnsi"/>
          <w:color w:val="24292E"/>
        </w:rPr>
        <w:t> and build image with the requirements as below:</w:t>
      </w:r>
    </w:p>
    <w:p w14:paraId="26F7E2D1" w14:textId="693894F2" w:rsidR="00026BAA" w:rsidRPr="00E9006A" w:rsidRDefault="00026BAA" w:rsidP="00026BA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E9006A">
        <w:rPr>
          <w:rFonts w:cstheme="minorHAnsi"/>
          <w:color w:val="212529"/>
          <w:sz w:val="24"/>
          <w:szCs w:val="24"/>
        </w:rPr>
        <w:t>Image name: </w:t>
      </w:r>
      <w:proofErr w:type="spellStart"/>
      <w:r w:rsidR="006D1CB9"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/ping</w:t>
      </w:r>
    </w:p>
    <w:p w14:paraId="0EC52BEB" w14:textId="77777777" w:rsidR="00026BAA" w:rsidRPr="00E9006A" w:rsidRDefault="00026BAA" w:rsidP="00026BA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E9006A">
        <w:rPr>
          <w:rFonts w:cstheme="minorHAnsi"/>
          <w:color w:val="212529"/>
          <w:sz w:val="24"/>
          <w:szCs w:val="24"/>
        </w:rPr>
        <w:t>Base image: </w:t>
      </w:r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alpine</w:t>
      </w:r>
    </w:p>
    <w:p w14:paraId="3D328E7E" w14:textId="77777777" w:rsidR="00026BAA" w:rsidRPr="00E9006A" w:rsidRDefault="00026BAA" w:rsidP="00026BA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E9006A">
        <w:rPr>
          <w:rFonts w:cstheme="minorHAnsi"/>
          <w:color w:val="212529"/>
          <w:sz w:val="24"/>
          <w:szCs w:val="24"/>
        </w:rPr>
        <w:t>ENTRYPOINT: </w:t>
      </w:r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ping</w:t>
      </w:r>
    </w:p>
    <w:p w14:paraId="5791537C" w14:textId="05350F01" w:rsidR="00026BAA" w:rsidRPr="00E9006A" w:rsidRDefault="00026BAA" w:rsidP="00026BAA">
      <w:pPr>
        <w:numPr>
          <w:ilvl w:val="0"/>
          <w:numId w:val="19"/>
        </w:num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color w:val="212529"/>
          <w:sz w:val="24"/>
          <w:szCs w:val="24"/>
        </w:rPr>
      </w:pPr>
      <w:r w:rsidRPr="00E9006A">
        <w:rPr>
          <w:rFonts w:cstheme="minorHAnsi"/>
          <w:color w:val="212529"/>
          <w:sz w:val="24"/>
          <w:szCs w:val="24"/>
        </w:rPr>
        <w:t>CMD: </w:t>
      </w:r>
      <w:r w:rsidRPr="00E9006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--help</w:t>
      </w:r>
    </w:p>
    <w:p w14:paraId="5F8D4F16" w14:textId="4B1FE1E6" w:rsidR="00C46A2D" w:rsidRPr="00E9006A" w:rsidRDefault="00C46A2D" w:rsidP="00C46A2D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</w:p>
    <w:p w14:paraId="02D848B0" w14:textId="3F38D8DD" w:rsidR="00E821FB" w:rsidRPr="00E9006A" w:rsidRDefault="00E821FB" w:rsidP="00E821FB">
      <w:p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</w:pPr>
    </w:p>
    <w:p w14:paraId="1FBFDCC2" w14:textId="77777777" w:rsidR="005025DC" w:rsidRPr="00E9006A" w:rsidRDefault="005025DC" w:rsidP="00A333DB">
      <w:pPr>
        <w:rPr>
          <w:rFonts w:cstheme="minorHAnsi"/>
          <w:b/>
          <w:bCs/>
          <w:sz w:val="24"/>
          <w:szCs w:val="24"/>
        </w:rPr>
      </w:pPr>
      <w:r w:rsidRPr="00E9006A">
        <w:rPr>
          <w:rFonts w:cstheme="minorHAnsi"/>
          <w:b/>
          <w:bCs/>
          <w:sz w:val="24"/>
          <w:szCs w:val="24"/>
        </w:rPr>
        <w:t>Documentation:</w:t>
      </w:r>
    </w:p>
    <w:p w14:paraId="1E84CC41" w14:textId="77777777" w:rsidR="005025DC" w:rsidRPr="00E9006A" w:rsidRDefault="00520321" w:rsidP="005025DC">
      <w:pPr>
        <w:numPr>
          <w:ilvl w:val="0"/>
          <w:numId w:val="21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18" w:tgtFrame="_blank" w:history="1">
        <w:r w:rsidR="005025DC" w:rsidRPr="00E9006A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https://docs.docker.com/engine/reference/builder/</w:t>
        </w:r>
      </w:hyperlink>
    </w:p>
    <w:p w14:paraId="679CA1EB" w14:textId="77777777" w:rsidR="005025DC" w:rsidRPr="00E9006A" w:rsidRDefault="00520321" w:rsidP="005025DC">
      <w:pPr>
        <w:numPr>
          <w:ilvl w:val="0"/>
          <w:numId w:val="21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19" w:tgtFrame="_blank" w:history="1">
        <w:r w:rsidR="005025DC" w:rsidRPr="00E9006A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https://docs.docker.com/engine/reference/commandline/build/</w:t>
        </w:r>
      </w:hyperlink>
    </w:p>
    <w:p w14:paraId="7EFC9912" w14:textId="77777777" w:rsidR="005025DC" w:rsidRPr="00E9006A" w:rsidRDefault="00520321" w:rsidP="005025DC">
      <w:pPr>
        <w:numPr>
          <w:ilvl w:val="0"/>
          <w:numId w:val="21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20" w:tgtFrame="_blank" w:history="1">
        <w:r w:rsidR="005025DC" w:rsidRPr="00E9006A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https://docs.docker.com/engine/reference/commandline/image/</w:t>
        </w:r>
      </w:hyperlink>
    </w:p>
    <w:p w14:paraId="3B894C8A" w14:textId="77777777" w:rsidR="005025DC" w:rsidRPr="00E9006A" w:rsidRDefault="00520321" w:rsidP="005025DC">
      <w:pPr>
        <w:numPr>
          <w:ilvl w:val="0"/>
          <w:numId w:val="21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21" w:tgtFrame="_blank" w:history="1">
        <w:r w:rsidR="005025DC" w:rsidRPr="00E9006A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https://docs.docker.com/engine/reference/commandline/images/</w:t>
        </w:r>
      </w:hyperlink>
    </w:p>
    <w:p w14:paraId="1D4A0D7F" w14:textId="77777777" w:rsidR="005025DC" w:rsidRPr="00E9006A" w:rsidRDefault="00520321" w:rsidP="005025DC">
      <w:pPr>
        <w:numPr>
          <w:ilvl w:val="0"/>
          <w:numId w:val="21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22" w:anchor="entrypoint" w:tgtFrame="_blank" w:history="1">
        <w:r w:rsidR="005025DC" w:rsidRPr="00E9006A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https://docs.docker.com/engine/reference/builder/#entrypoint</w:t>
        </w:r>
      </w:hyperlink>
    </w:p>
    <w:p w14:paraId="3CF47FED" w14:textId="77777777" w:rsidR="005025DC" w:rsidRPr="00E9006A" w:rsidRDefault="00520321" w:rsidP="005025DC">
      <w:pPr>
        <w:numPr>
          <w:ilvl w:val="0"/>
          <w:numId w:val="21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23" w:anchor="cmd" w:tgtFrame="_blank" w:history="1">
        <w:r w:rsidR="005025DC" w:rsidRPr="00E9006A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https://docs.docker.com/engine/reference/builder/#cmd</w:t>
        </w:r>
      </w:hyperlink>
    </w:p>
    <w:p w14:paraId="02E47EE4" w14:textId="77777777" w:rsidR="000937AA" w:rsidRPr="00EE705C" w:rsidRDefault="000937AA" w:rsidP="00E821F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</w:p>
    <w:p w14:paraId="52600748" w14:textId="6B132BCB" w:rsidR="00D5157E" w:rsidRPr="00EE705C" w:rsidRDefault="00026BAA" w:rsidP="00026BAA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shd w:val="clear" w:color="auto" w:fill="FFFFFF"/>
        </w:rPr>
      </w:pPr>
      <w:r w:rsidRPr="00EE705C">
        <w:rPr>
          <w:sz w:val="24"/>
          <w:szCs w:val="24"/>
          <w:shd w:val="clear" w:color="auto" w:fill="FFFFFF"/>
        </w:rPr>
        <w:t xml:space="preserve"> </w:t>
      </w:r>
      <w:r w:rsidR="00D5157E" w:rsidRPr="00EE705C">
        <w:rPr>
          <w:sz w:val="24"/>
          <w:szCs w:val="24"/>
          <w:shd w:val="clear" w:color="auto" w:fill="FFFFFF"/>
        </w:rPr>
        <w:br w:type="page"/>
      </w:r>
    </w:p>
    <w:p w14:paraId="03DD066C" w14:textId="48D94605" w:rsidR="00FF6F08" w:rsidRDefault="00FF6F08" w:rsidP="00FF6F0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Task </w:t>
      </w:r>
      <w:r w:rsidR="004F3E9A">
        <w:rPr>
          <w:shd w:val="clear" w:color="auto" w:fill="FFFFFF"/>
        </w:rPr>
        <w:t>2</w:t>
      </w:r>
      <w:r w:rsidR="00040E6E" w:rsidRPr="00E123E3">
        <w:rPr>
          <w:shd w:val="clear" w:color="auto" w:fill="FFFFFF"/>
        </w:rPr>
        <w:t xml:space="preserve"> </w:t>
      </w:r>
    </w:p>
    <w:p w14:paraId="6B7526F4" w14:textId="58AE0810" w:rsidR="00FF6F08" w:rsidRDefault="00FF6F08" w:rsidP="0009034C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7A54C1DF" w14:textId="77777777" w:rsidR="00BA6895" w:rsidRPr="00BA6895" w:rsidRDefault="00BA6895" w:rsidP="00BA6895">
      <w:pPr>
        <w:rPr>
          <w:ins w:id="9" w:author="Slobolinskyi, Artem" w:date="2021-04-16T16:01:00Z"/>
          <w:rFonts w:cstheme="minorHAnsi"/>
          <w:b/>
          <w:bCs/>
          <w:sz w:val="24"/>
          <w:szCs w:val="24"/>
        </w:rPr>
      </w:pPr>
      <w:ins w:id="10" w:author="Slobolinskyi, Artem" w:date="2021-04-16T16:01:00Z">
        <w:r w:rsidRPr="00BA6895">
          <w:rPr>
            <w:rFonts w:cstheme="minorHAnsi"/>
            <w:b/>
            <w:bCs/>
            <w:sz w:val="24"/>
            <w:szCs w:val="24"/>
          </w:rPr>
          <w:t>Expected result:</w:t>
        </w:r>
      </w:ins>
    </w:p>
    <w:p w14:paraId="209E8EA9" w14:textId="77777777" w:rsidR="00BA6895" w:rsidRPr="00BA6895" w:rsidRDefault="00BA6895" w:rsidP="00BA6895">
      <w:pPr>
        <w:spacing w:after="0" w:line="240" w:lineRule="auto"/>
        <w:rPr>
          <w:ins w:id="11" w:author="Slobolinskyi, Artem" w:date="2021-04-16T16:01:00Z"/>
          <w:rFonts w:cstheme="minorHAnsi"/>
          <w:color w:val="24292E"/>
          <w:sz w:val="24"/>
          <w:szCs w:val="24"/>
          <w:shd w:val="clear" w:color="auto" w:fill="FFFFFF"/>
          <w:rPrChange w:id="12" w:author="Slobolinskyi, Artem" w:date="2021-04-16T16:02:00Z">
            <w:rPr>
              <w:ins w:id="13" w:author="Slobolinskyi, Artem" w:date="2021-04-16T16:01:00Z"/>
              <w:rFonts w:cstheme="minorHAnsi"/>
              <w:b/>
              <w:bCs/>
              <w:sz w:val="24"/>
              <w:szCs w:val="24"/>
            </w:rPr>
          </w:rPrChange>
        </w:rPr>
        <w:pPrChange w:id="14" w:author="Slobolinskyi, Artem" w:date="2021-04-16T16:02:00Z">
          <w:pPr/>
        </w:pPrChange>
      </w:pPr>
      <w:ins w:id="15" w:author="Slobolinskyi, Artem" w:date="2021-04-16T16:01:00Z">
        <w:r w:rsidRPr="00BA6895">
          <w:rPr>
            <w:rFonts w:cstheme="minorHAnsi"/>
            <w:color w:val="24292E"/>
            <w:sz w:val="24"/>
            <w:szCs w:val="24"/>
            <w:shd w:val="clear" w:color="auto" w:fill="FFFFFF"/>
            <w:rPrChange w:id="16" w:author="Slobolinskyi, Artem" w:date="2021-04-16T16:02:00Z">
              <w:rPr>
                <w:rFonts w:cstheme="minorHAnsi"/>
                <w:b/>
                <w:bCs/>
                <w:sz w:val="24"/>
                <w:szCs w:val="24"/>
              </w:rPr>
            </w:rPrChange>
          </w:rPr>
          <w:t>Build and deploy a static web application to localhost with docker and be able to open it locally.</w:t>
        </w:r>
      </w:ins>
    </w:p>
    <w:p w14:paraId="3C918D87" w14:textId="6F76A814" w:rsidR="00BA6895" w:rsidRPr="00BA6895" w:rsidRDefault="00BA6895" w:rsidP="00BA6895">
      <w:pPr>
        <w:spacing w:after="0" w:line="240" w:lineRule="auto"/>
        <w:rPr>
          <w:ins w:id="17" w:author="Slobolinskyi, Artem" w:date="2021-04-16T16:02:00Z"/>
          <w:rFonts w:cstheme="minorHAnsi"/>
          <w:color w:val="24292E"/>
          <w:sz w:val="24"/>
          <w:szCs w:val="24"/>
          <w:shd w:val="clear" w:color="auto" w:fill="FFFFFF"/>
          <w:rPrChange w:id="18" w:author="Slobolinskyi, Artem" w:date="2021-04-16T16:02:00Z">
            <w:rPr>
              <w:ins w:id="19" w:author="Slobolinskyi, Artem" w:date="2021-04-16T16:02:00Z"/>
            </w:rPr>
          </w:rPrChange>
        </w:rPr>
        <w:pPrChange w:id="20" w:author="Slobolinskyi, Artem" w:date="2021-04-16T16:02:00Z">
          <w:pPr/>
        </w:pPrChange>
      </w:pPr>
      <w:ins w:id="21" w:author="Slobolinskyi, Artem" w:date="2021-04-16T16:01:00Z">
        <w:r w:rsidRPr="00BA6895">
          <w:rPr>
            <w:rFonts w:cstheme="minorHAnsi"/>
            <w:color w:val="24292E"/>
            <w:sz w:val="24"/>
            <w:szCs w:val="24"/>
            <w:shd w:val="clear" w:color="auto" w:fill="FFFFFF"/>
            <w:rPrChange w:id="22" w:author="Slobolinskyi, Artem" w:date="2021-04-16T16:02:00Z">
              <w:rPr>
                <w:rFonts w:cstheme="minorHAnsi"/>
                <w:b/>
                <w:bCs/>
                <w:sz w:val="24"/>
                <w:szCs w:val="24"/>
              </w:rPr>
            </w:rPrChange>
          </w:rPr>
          <w:t>The page should show Author parameter value.</w:t>
        </w:r>
      </w:ins>
    </w:p>
    <w:p w14:paraId="361B0692" w14:textId="77777777" w:rsidR="00BA6895" w:rsidRPr="00BA6895" w:rsidRDefault="00BA6895" w:rsidP="00BA6895">
      <w:pPr>
        <w:spacing w:after="0" w:line="240" w:lineRule="auto"/>
        <w:rPr>
          <w:ins w:id="23" w:author="Slobolinskyi, Artem" w:date="2021-04-16T16:01:00Z"/>
          <w:rFonts w:cstheme="minorHAnsi"/>
          <w:color w:val="24292E"/>
          <w:sz w:val="24"/>
          <w:szCs w:val="24"/>
          <w:shd w:val="clear" w:color="auto" w:fill="FFFFFF"/>
          <w:rPrChange w:id="24" w:author="Slobolinskyi, Artem" w:date="2021-04-16T16:02:00Z">
            <w:rPr>
              <w:ins w:id="25" w:author="Slobolinskyi, Artem" w:date="2021-04-16T16:01:00Z"/>
              <w:rFonts w:cstheme="minorHAnsi"/>
              <w:b/>
              <w:bCs/>
              <w:sz w:val="24"/>
              <w:szCs w:val="24"/>
            </w:rPr>
          </w:rPrChange>
        </w:rPr>
        <w:pPrChange w:id="26" w:author="Slobolinskyi, Artem" w:date="2021-04-16T16:02:00Z">
          <w:pPr/>
        </w:pPrChange>
      </w:pPr>
    </w:p>
    <w:p w14:paraId="1D7BE882" w14:textId="36EF3801" w:rsidR="00BA6895" w:rsidRDefault="00BA6895" w:rsidP="00BA6895">
      <w:pPr>
        <w:rPr>
          <w:ins w:id="27" w:author="Slobolinskyi, Artem" w:date="2021-04-16T16:01:00Z"/>
          <w:rFonts w:cstheme="minorHAnsi"/>
          <w:b/>
          <w:bCs/>
          <w:sz w:val="24"/>
          <w:szCs w:val="24"/>
        </w:rPr>
      </w:pPr>
      <w:ins w:id="28" w:author="Slobolinskyi, Artem" w:date="2021-04-16T16:01:00Z">
        <w:r w:rsidRPr="00BA6895">
          <w:rPr>
            <w:rFonts w:cstheme="minorHAnsi"/>
            <w:b/>
            <w:bCs/>
            <w:sz w:val="24"/>
            <w:szCs w:val="24"/>
          </w:rPr>
          <w:t>Steps to verify the result:</w:t>
        </w:r>
      </w:ins>
    </w:p>
    <w:p w14:paraId="7CACEAF9" w14:textId="44D8BCB1" w:rsidR="0063080F" w:rsidDel="00BA6895" w:rsidRDefault="0063080F" w:rsidP="0063080F">
      <w:pPr>
        <w:rPr>
          <w:del w:id="29" w:author="Slobolinskyi, Artem" w:date="2021-04-16T16:02:00Z"/>
          <w:rFonts w:cstheme="minorHAnsi"/>
          <w:b/>
          <w:bCs/>
          <w:sz w:val="24"/>
          <w:szCs w:val="24"/>
        </w:rPr>
      </w:pPr>
      <w:del w:id="30" w:author="Slobolinskyi, Artem" w:date="2021-04-16T16:02:00Z">
        <w:r w:rsidDel="00BA6895">
          <w:rPr>
            <w:rFonts w:cstheme="minorHAnsi"/>
            <w:b/>
            <w:bCs/>
            <w:sz w:val="24"/>
            <w:szCs w:val="24"/>
          </w:rPr>
          <w:delText>Expected result</w:delText>
        </w:r>
        <w:r w:rsidRPr="00E9006A" w:rsidDel="00BA6895">
          <w:rPr>
            <w:rFonts w:cstheme="minorHAnsi"/>
            <w:b/>
            <w:bCs/>
            <w:sz w:val="24"/>
            <w:szCs w:val="24"/>
          </w:rPr>
          <w:delText>:</w:delText>
        </w:r>
      </w:del>
    </w:p>
    <w:p w14:paraId="113BC8A7" w14:textId="77777777" w:rsidR="0063080F" w:rsidRPr="00A741A0" w:rsidRDefault="0063080F" w:rsidP="0063080F">
      <w:pPr>
        <w:rPr>
          <w:b/>
          <w:bCs/>
        </w:rPr>
      </w:pPr>
      <w:r w:rsidRPr="00A741A0">
        <w:t xml:space="preserve">Open your browser and go the URL </w:t>
      </w:r>
      <w:r w:rsidRPr="00A741A0">
        <w:rPr>
          <w:b/>
          <w:bCs/>
        </w:rPr>
        <w:t>localhost:8081</w:t>
      </w:r>
    </w:p>
    <w:p w14:paraId="2433E3CA" w14:textId="15F3788D" w:rsidR="0063080F" w:rsidRDefault="0063080F" w:rsidP="0063080F">
      <w:pPr>
        <w:rPr>
          <w:rFonts w:cstheme="minorHAnsi"/>
          <w:b/>
          <w:bCs/>
          <w:sz w:val="24"/>
          <w:szCs w:val="24"/>
        </w:rPr>
      </w:pPr>
      <w:r w:rsidRPr="00A741A0">
        <w:rPr>
          <w:noProof/>
        </w:rPr>
        <w:drawing>
          <wp:inline distT="0" distB="0" distL="0" distR="0" wp14:anchorId="77046D84" wp14:editId="2AD8FDB4">
            <wp:extent cx="3489350" cy="177071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4689" cy="179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66DB" w14:textId="77777777" w:rsidR="00DE5DA8" w:rsidRDefault="00DE5DA8" w:rsidP="00DE5DA8">
      <w:pPr>
        <w:pBdr>
          <w:bottom w:val="single" w:sz="4" w:space="1" w:color="auto"/>
        </w:pBdr>
        <w:rPr>
          <w:rFonts w:cstheme="minorHAnsi"/>
          <w:b/>
          <w:bCs/>
          <w:sz w:val="24"/>
          <w:szCs w:val="24"/>
        </w:rPr>
      </w:pPr>
    </w:p>
    <w:p w14:paraId="09B2D3F3" w14:textId="08444C03" w:rsidR="0009034C" w:rsidRPr="00A741A0" w:rsidRDefault="008003F2" w:rsidP="0009034C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D76ABE">
        <w:rPr>
          <w:rFonts w:cstheme="minorHAnsi"/>
          <w:b/>
          <w:bCs/>
          <w:sz w:val="24"/>
          <w:szCs w:val="24"/>
        </w:rPr>
        <w:t>Task</w:t>
      </w:r>
      <w:r>
        <w:rPr>
          <w:rFonts w:cstheme="minorHAnsi"/>
          <w:b/>
          <w:bCs/>
          <w:sz w:val="24"/>
          <w:szCs w:val="24"/>
        </w:rPr>
        <w:t>:</w:t>
      </w:r>
      <w:r w:rsidR="00937D87"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br/>
      </w:r>
      <w:r w:rsidR="0009034C" w:rsidRPr="00A741A0">
        <w:rPr>
          <w:rFonts w:cstheme="minorHAnsi"/>
          <w:color w:val="24292E"/>
          <w:sz w:val="24"/>
          <w:szCs w:val="24"/>
          <w:shd w:val="clear" w:color="auto" w:fill="FFFFFF"/>
        </w:rPr>
        <w:t>Create</w:t>
      </w:r>
      <w:r w:rsidR="00040E6E" w:rsidRPr="00A741A0">
        <w:rPr>
          <w:rFonts w:cstheme="minorHAnsi"/>
          <w:color w:val="24292E"/>
          <w:sz w:val="24"/>
          <w:szCs w:val="24"/>
          <w:shd w:val="clear" w:color="auto" w:fill="FFFFFF"/>
        </w:rPr>
        <w:t xml:space="preserve"> project folder</w:t>
      </w:r>
      <w:r w:rsidR="0009034C" w:rsidRPr="00A741A0">
        <w:rPr>
          <w:rFonts w:cstheme="minorHAnsi"/>
          <w:color w:val="24292E"/>
          <w:sz w:val="24"/>
          <w:szCs w:val="24"/>
          <w:shd w:val="clear" w:color="auto" w:fill="FFFFFF"/>
        </w:rPr>
        <w:t> </w:t>
      </w:r>
      <w:r w:rsidR="0009034C" w:rsidRPr="00A741A0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C:\</w:t>
      </w:r>
      <w:r w:rsidR="006565DF" w:rsidRPr="00A741A0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d</w:t>
      </w:r>
      <w:r w:rsidR="0009034C" w:rsidRPr="00A741A0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ocker</w:t>
      </w:r>
      <w:r w:rsidR="00D90F2E" w:rsidRPr="00A741A0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-labs</w:t>
      </w:r>
      <w:r w:rsidR="0009034C" w:rsidRPr="00A741A0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\</w:t>
      </w:r>
      <w:r w:rsidR="006565DF" w:rsidRPr="00A741A0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t</w:t>
      </w:r>
      <w:r w:rsidR="00040E6E" w:rsidRPr="00A741A0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ask</w:t>
      </w:r>
      <w:r w:rsidR="004F3E9A" w:rsidRPr="00A741A0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2</w:t>
      </w:r>
      <w:r w:rsidR="0009034C" w:rsidRPr="00A741A0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\</w:t>
      </w:r>
      <w:r w:rsidR="0009034C" w:rsidRPr="00A741A0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5EAFFB87" w14:textId="6BBEC4C5" w:rsidR="00040E6E" w:rsidRPr="00A741A0" w:rsidRDefault="00040E6E" w:rsidP="0004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741A0">
        <w:rPr>
          <w:rFonts w:eastAsia="Times New Roman" w:cstheme="minorHAnsi"/>
          <w:color w:val="212529"/>
          <w:sz w:val="24"/>
          <w:szCs w:val="24"/>
          <w:shd w:val="clear" w:color="auto" w:fill="FFFFFF"/>
        </w:rPr>
        <w:t>Place all configuration files into this folder:</w:t>
      </w:r>
    </w:p>
    <w:p w14:paraId="20514442" w14:textId="77777777" w:rsidR="00040E6E" w:rsidRPr="00A741A0" w:rsidRDefault="00040E6E" w:rsidP="00040E6E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A741A0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Dockerfile</w:t>
      </w:r>
      <w:proofErr w:type="spellEnd"/>
    </w:p>
    <w:p w14:paraId="68B46620" w14:textId="77777777" w:rsidR="00040E6E" w:rsidRPr="00A741A0" w:rsidRDefault="00040E6E" w:rsidP="00040E6E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A741A0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index.html</w:t>
      </w:r>
    </w:p>
    <w:p w14:paraId="1B3C174D" w14:textId="77777777" w:rsidR="00040E6E" w:rsidRPr="00A741A0" w:rsidRDefault="00040E6E" w:rsidP="00040E6E">
      <w:pPr>
        <w:pStyle w:val="NormalWeb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proofErr w:type="spellStart"/>
      <w:r w:rsidRPr="00A741A0">
        <w:rPr>
          <w:rStyle w:val="Strong"/>
          <w:rFonts w:asciiTheme="minorHAnsi" w:hAnsiTheme="minorHAnsi" w:cstheme="minorHAnsi"/>
          <w:color w:val="24292E"/>
        </w:rPr>
        <w:t>Dockerfile</w:t>
      </w:r>
      <w:proofErr w:type="spellEnd"/>
      <w:r w:rsidRPr="00A741A0">
        <w:rPr>
          <w:rStyle w:val="Strong"/>
          <w:rFonts w:asciiTheme="minorHAnsi" w:hAnsiTheme="minorHAnsi" w:cstheme="minorHAnsi"/>
          <w:color w:val="24292E"/>
        </w:rPr>
        <w:t xml:space="preserve"> Details</w:t>
      </w:r>
      <w:r w:rsidRPr="00A741A0">
        <w:rPr>
          <w:rFonts w:asciiTheme="minorHAnsi" w:hAnsiTheme="minorHAnsi" w:cstheme="minorHAnsi"/>
          <w:color w:val="24292E"/>
        </w:rPr>
        <w:t>:</w:t>
      </w:r>
    </w:p>
    <w:p w14:paraId="6B569AD8" w14:textId="77777777" w:rsidR="00040E6E" w:rsidRPr="00A741A0" w:rsidRDefault="00520321" w:rsidP="00040E6E">
      <w:pPr>
        <w:numPr>
          <w:ilvl w:val="0"/>
          <w:numId w:val="12"/>
        </w:numPr>
        <w:spacing w:beforeAutospacing="1" w:after="0" w:afterAutospacing="1" w:line="240" w:lineRule="auto"/>
        <w:rPr>
          <w:rFonts w:cstheme="minorHAnsi"/>
          <w:color w:val="212529"/>
          <w:sz w:val="24"/>
          <w:szCs w:val="24"/>
        </w:rPr>
      </w:pPr>
      <w:hyperlink r:id="rId25" w:anchor="from" w:tgtFrame="_blank" w:history="1">
        <w:r w:rsidR="00040E6E" w:rsidRPr="00A741A0">
          <w:rPr>
            <w:rStyle w:val="Hyperlink"/>
            <w:rFonts w:cstheme="minorHAnsi"/>
            <w:color w:val="007BFF"/>
            <w:sz w:val="24"/>
            <w:szCs w:val="24"/>
          </w:rPr>
          <w:t>Base image</w:t>
        </w:r>
      </w:hyperlink>
      <w:r w:rsidR="00040E6E" w:rsidRPr="00A741A0">
        <w:rPr>
          <w:rFonts w:cstheme="minorHAnsi"/>
          <w:color w:val="212529"/>
          <w:sz w:val="24"/>
          <w:szCs w:val="24"/>
        </w:rPr>
        <w:t>: </w:t>
      </w:r>
      <w:r w:rsidR="00040E6E" w:rsidRPr="00A741A0">
        <w:rPr>
          <w:rStyle w:val="HTMLCode"/>
          <w:rFonts w:asciiTheme="minorHAnsi" w:eastAsiaTheme="majorEastAsia" w:hAnsiTheme="minorHAnsi" w:cstheme="minorHAnsi"/>
          <w:color w:val="880000"/>
          <w:sz w:val="24"/>
          <w:szCs w:val="24"/>
          <w:shd w:val="clear" w:color="auto" w:fill="F3F3F3"/>
        </w:rPr>
        <w:t>centos:7</w:t>
      </w:r>
    </w:p>
    <w:p w14:paraId="747F414F" w14:textId="30558F24" w:rsidR="00040E6E" w:rsidRPr="00A741A0" w:rsidRDefault="00520321" w:rsidP="00040E6E">
      <w:pPr>
        <w:numPr>
          <w:ilvl w:val="0"/>
          <w:numId w:val="12"/>
        </w:numPr>
        <w:spacing w:beforeAutospacing="1" w:after="0" w:afterAutospacing="1" w:line="240" w:lineRule="auto"/>
        <w:rPr>
          <w:rFonts w:cstheme="minorHAnsi"/>
          <w:color w:val="212529"/>
          <w:sz w:val="24"/>
          <w:szCs w:val="24"/>
        </w:rPr>
      </w:pPr>
      <w:hyperlink r:id="rId26" w:anchor="label" w:tgtFrame="_blank" w:history="1">
        <w:r w:rsidR="00040E6E" w:rsidRPr="00A741A0">
          <w:rPr>
            <w:rStyle w:val="Hyperlink"/>
            <w:rFonts w:cstheme="minorHAnsi"/>
            <w:color w:val="007BFF"/>
            <w:sz w:val="24"/>
            <w:szCs w:val="24"/>
          </w:rPr>
          <w:t>Label</w:t>
        </w:r>
      </w:hyperlink>
      <w:r w:rsidR="00040E6E" w:rsidRPr="00A741A0">
        <w:rPr>
          <w:rFonts w:cstheme="minorHAnsi"/>
          <w:color w:val="212529"/>
          <w:sz w:val="24"/>
          <w:szCs w:val="24"/>
        </w:rPr>
        <w:t>: </w:t>
      </w:r>
      <w:r w:rsidR="00040E6E" w:rsidRPr="00A741A0">
        <w:rPr>
          <w:rStyle w:val="HTMLCode"/>
          <w:rFonts w:asciiTheme="minorHAnsi" w:eastAsiaTheme="majorEastAsia" w:hAnsiTheme="minorHAnsi" w:cstheme="minorHAnsi"/>
          <w:color w:val="880000"/>
          <w:sz w:val="24"/>
          <w:szCs w:val="24"/>
          <w:shd w:val="clear" w:color="auto" w:fill="F3F3F3"/>
        </w:rPr>
        <w:t>AUTHOR={Your Name and Surname}</w:t>
      </w:r>
    </w:p>
    <w:p w14:paraId="50F962D1" w14:textId="77777777" w:rsidR="00040E6E" w:rsidRPr="00A741A0" w:rsidRDefault="00040E6E" w:rsidP="00040E6E">
      <w:pPr>
        <w:numPr>
          <w:ilvl w:val="0"/>
          <w:numId w:val="12"/>
        </w:numPr>
        <w:spacing w:beforeAutospacing="1" w:after="0" w:afterAutospacing="1" w:line="240" w:lineRule="auto"/>
        <w:rPr>
          <w:rFonts w:cstheme="minorHAnsi"/>
          <w:color w:val="212529"/>
          <w:sz w:val="24"/>
          <w:szCs w:val="24"/>
        </w:rPr>
      </w:pPr>
      <w:r w:rsidRPr="00A741A0">
        <w:rPr>
          <w:rFonts w:cstheme="minorHAnsi"/>
          <w:color w:val="212529"/>
          <w:sz w:val="24"/>
          <w:szCs w:val="24"/>
        </w:rPr>
        <w:t>Make sure all necessary packages (</w:t>
      </w:r>
      <w:r w:rsidRPr="00A741A0">
        <w:rPr>
          <w:rStyle w:val="HTMLCode"/>
          <w:rFonts w:asciiTheme="minorHAnsi" w:eastAsiaTheme="majorEastAsia" w:hAnsiTheme="minorHAnsi" w:cstheme="minorHAnsi"/>
          <w:color w:val="880000"/>
          <w:sz w:val="24"/>
          <w:szCs w:val="24"/>
          <w:shd w:val="clear" w:color="auto" w:fill="F3F3F3"/>
        </w:rPr>
        <w:t>httpd</w:t>
      </w:r>
      <w:r w:rsidRPr="00A741A0">
        <w:rPr>
          <w:rFonts w:cstheme="minorHAnsi"/>
          <w:color w:val="212529"/>
          <w:sz w:val="24"/>
          <w:szCs w:val="24"/>
        </w:rPr>
        <w:t>, </w:t>
      </w:r>
      <w:r w:rsidRPr="00A741A0">
        <w:rPr>
          <w:rStyle w:val="HTMLCode"/>
          <w:rFonts w:asciiTheme="minorHAnsi" w:eastAsiaTheme="majorEastAsia" w:hAnsiTheme="minorHAnsi" w:cstheme="minorHAnsi"/>
          <w:color w:val="880000"/>
          <w:sz w:val="24"/>
          <w:szCs w:val="24"/>
          <w:shd w:val="clear" w:color="auto" w:fill="F3F3F3"/>
        </w:rPr>
        <w:t>web-assets-httpd</w:t>
      </w:r>
      <w:r w:rsidRPr="00A741A0">
        <w:rPr>
          <w:rFonts w:cstheme="minorHAnsi"/>
          <w:color w:val="212529"/>
          <w:sz w:val="24"/>
          <w:szCs w:val="24"/>
        </w:rPr>
        <w:t>) installed, </w:t>
      </w:r>
      <w:hyperlink r:id="rId27" w:tgtFrame="_blank" w:history="1">
        <w:r w:rsidRPr="00A741A0">
          <w:rPr>
            <w:rStyle w:val="Hyperlink"/>
            <w:rFonts w:cstheme="minorHAnsi"/>
            <w:color w:val="007BFF"/>
            <w:sz w:val="24"/>
            <w:szCs w:val="24"/>
          </w:rPr>
          <w:t>clean yum cache</w:t>
        </w:r>
      </w:hyperlink>
    </w:p>
    <w:p w14:paraId="0A50D428" w14:textId="77777777" w:rsidR="00040E6E" w:rsidRPr="00A741A0" w:rsidRDefault="00520321" w:rsidP="00040E6E">
      <w:pPr>
        <w:numPr>
          <w:ilvl w:val="0"/>
          <w:numId w:val="12"/>
        </w:numPr>
        <w:spacing w:beforeAutospacing="1" w:after="0" w:afterAutospacing="1" w:line="240" w:lineRule="auto"/>
        <w:rPr>
          <w:rFonts w:cstheme="minorHAnsi"/>
          <w:color w:val="212529"/>
          <w:sz w:val="24"/>
          <w:szCs w:val="24"/>
        </w:rPr>
      </w:pPr>
      <w:hyperlink r:id="rId28" w:anchor="copy" w:tgtFrame="_blank" w:history="1">
        <w:r w:rsidR="00040E6E" w:rsidRPr="00A741A0">
          <w:rPr>
            <w:rStyle w:val="Hyperlink"/>
            <w:rFonts w:cstheme="minorHAnsi"/>
            <w:color w:val="007BFF"/>
            <w:sz w:val="24"/>
            <w:szCs w:val="24"/>
          </w:rPr>
          <w:t>Copy</w:t>
        </w:r>
      </w:hyperlink>
      <w:r w:rsidR="00040E6E" w:rsidRPr="00A741A0">
        <w:rPr>
          <w:rFonts w:cstheme="minorHAnsi"/>
          <w:color w:val="212529"/>
          <w:sz w:val="24"/>
          <w:szCs w:val="24"/>
        </w:rPr>
        <w:t> (or </w:t>
      </w:r>
      <w:hyperlink r:id="rId29" w:anchor="add" w:tgtFrame="_blank" w:history="1">
        <w:r w:rsidR="00040E6E" w:rsidRPr="00A741A0">
          <w:rPr>
            <w:rStyle w:val="Hyperlink"/>
            <w:rFonts w:cstheme="minorHAnsi"/>
            <w:color w:val="007BFF"/>
            <w:sz w:val="24"/>
            <w:szCs w:val="24"/>
          </w:rPr>
          <w:t>Add</w:t>
        </w:r>
      </w:hyperlink>
      <w:r w:rsidR="00040E6E" w:rsidRPr="00A741A0">
        <w:rPr>
          <w:rFonts w:cstheme="minorHAnsi"/>
          <w:color w:val="212529"/>
          <w:sz w:val="24"/>
          <w:szCs w:val="24"/>
        </w:rPr>
        <w:t>) </w:t>
      </w:r>
      <w:r w:rsidR="00040E6E" w:rsidRPr="00A741A0">
        <w:rPr>
          <w:rStyle w:val="HTMLCode"/>
          <w:rFonts w:asciiTheme="minorHAnsi" w:eastAsiaTheme="majorEastAsia" w:hAnsiTheme="minorHAnsi" w:cstheme="minorHAnsi"/>
          <w:color w:val="880000"/>
          <w:sz w:val="24"/>
          <w:szCs w:val="24"/>
          <w:shd w:val="clear" w:color="auto" w:fill="F3F3F3"/>
        </w:rPr>
        <w:t>index.html</w:t>
      </w:r>
      <w:r w:rsidR="00040E6E" w:rsidRPr="00A741A0">
        <w:rPr>
          <w:rFonts w:cstheme="minorHAnsi"/>
          <w:color w:val="212529"/>
          <w:sz w:val="24"/>
          <w:szCs w:val="24"/>
        </w:rPr>
        <w:t> to httpd’s default location (</w:t>
      </w:r>
      <w:r w:rsidR="00040E6E" w:rsidRPr="00A741A0">
        <w:rPr>
          <w:rStyle w:val="HTMLCode"/>
          <w:rFonts w:asciiTheme="minorHAnsi" w:eastAsiaTheme="majorEastAsia" w:hAnsiTheme="minorHAnsi" w:cstheme="minorHAnsi"/>
          <w:color w:val="880000"/>
          <w:sz w:val="24"/>
          <w:szCs w:val="24"/>
          <w:shd w:val="clear" w:color="auto" w:fill="F3F3F3"/>
        </w:rPr>
        <w:t>/var/www/html/</w:t>
      </w:r>
      <w:r w:rsidR="00040E6E" w:rsidRPr="00A741A0">
        <w:rPr>
          <w:rFonts w:cstheme="minorHAnsi"/>
          <w:color w:val="212529"/>
          <w:sz w:val="24"/>
          <w:szCs w:val="24"/>
        </w:rPr>
        <w:t>)</w:t>
      </w:r>
    </w:p>
    <w:p w14:paraId="59E7A90B" w14:textId="1EF1D2CD" w:rsidR="00040E6E" w:rsidRPr="00A741A0" w:rsidRDefault="00040E6E" w:rsidP="00040E6E">
      <w:pPr>
        <w:numPr>
          <w:ilvl w:val="0"/>
          <w:numId w:val="12"/>
        </w:numPr>
        <w:spacing w:beforeAutospacing="1" w:after="0" w:afterAutospacing="1" w:line="240" w:lineRule="auto"/>
        <w:rPr>
          <w:rFonts w:cstheme="minorHAnsi"/>
          <w:color w:val="212529"/>
          <w:sz w:val="24"/>
          <w:szCs w:val="24"/>
        </w:rPr>
      </w:pPr>
      <w:r w:rsidRPr="00A741A0">
        <w:rPr>
          <w:rFonts w:cstheme="minorHAnsi"/>
          <w:color w:val="212529"/>
          <w:sz w:val="24"/>
          <w:szCs w:val="24"/>
        </w:rPr>
        <w:t>Httpd home page should contain </w:t>
      </w:r>
      <w:r w:rsidRPr="00A741A0">
        <w:rPr>
          <w:rStyle w:val="HTMLCode"/>
          <w:rFonts w:asciiTheme="minorHAnsi" w:eastAsiaTheme="majorEastAsia" w:hAnsiTheme="minorHAnsi" w:cstheme="minorHAnsi"/>
          <w:color w:val="880000"/>
          <w:sz w:val="24"/>
          <w:szCs w:val="24"/>
          <w:shd w:val="clear" w:color="auto" w:fill="F3F3F3"/>
        </w:rPr>
        <w:t>'</w:t>
      </w:r>
      <w:r w:rsidR="00375B20" w:rsidRPr="00A741A0">
        <w:rPr>
          <w:rStyle w:val="HTMLCode"/>
          <w:rFonts w:asciiTheme="minorHAnsi" w:eastAsiaTheme="majorEastAsia" w:hAnsiTheme="minorHAnsi" w:cstheme="minorHAnsi"/>
          <w:color w:val="880000"/>
          <w:sz w:val="24"/>
          <w:szCs w:val="24"/>
          <w:shd w:val="clear" w:color="auto" w:fill="F3F3F3"/>
        </w:rPr>
        <w:t>Employee</w:t>
      </w:r>
      <w:r w:rsidRPr="00A741A0">
        <w:rPr>
          <w:rStyle w:val="HTMLCode"/>
          <w:rFonts w:asciiTheme="minorHAnsi" w:eastAsiaTheme="majorEastAsia" w:hAnsiTheme="minorHAnsi" w:cstheme="minorHAnsi"/>
          <w:color w:val="880000"/>
          <w:sz w:val="24"/>
          <w:szCs w:val="24"/>
          <w:shd w:val="clear" w:color="auto" w:fill="F3F3F3"/>
        </w:rPr>
        <w:t xml:space="preserve">: </w:t>
      </w:r>
      <w:r w:rsidR="00375B20" w:rsidRPr="00A741A0">
        <w:rPr>
          <w:rStyle w:val="HTMLCode"/>
          <w:rFonts w:asciiTheme="minorHAnsi" w:eastAsiaTheme="majorEastAsia" w:hAnsiTheme="minorHAnsi" w:cstheme="minorHAnsi"/>
          <w:color w:val="880000"/>
          <w:sz w:val="24"/>
          <w:szCs w:val="24"/>
          <w:shd w:val="clear" w:color="auto" w:fill="F3F3F3"/>
        </w:rPr>
        <w:t>{Your Name and Surname}</w:t>
      </w:r>
      <w:r w:rsidRPr="00A741A0">
        <w:rPr>
          <w:rStyle w:val="HTMLCode"/>
          <w:rFonts w:asciiTheme="minorHAnsi" w:eastAsiaTheme="majorEastAsia" w:hAnsiTheme="minorHAnsi" w:cstheme="minorHAnsi"/>
          <w:color w:val="880000"/>
          <w:sz w:val="24"/>
          <w:szCs w:val="24"/>
          <w:shd w:val="clear" w:color="auto" w:fill="F3F3F3"/>
        </w:rPr>
        <w:t>'</w:t>
      </w:r>
      <w:r w:rsidRPr="00A741A0">
        <w:rPr>
          <w:rFonts w:cstheme="minorHAnsi"/>
          <w:color w:val="212529"/>
          <w:sz w:val="24"/>
          <w:szCs w:val="24"/>
        </w:rPr>
        <w:t> line</w:t>
      </w:r>
    </w:p>
    <w:p w14:paraId="274CF2C6" w14:textId="4B831482" w:rsidR="00040E6E" w:rsidRPr="00A741A0" w:rsidRDefault="00520321" w:rsidP="00040E6E">
      <w:pPr>
        <w:numPr>
          <w:ilvl w:val="0"/>
          <w:numId w:val="12"/>
        </w:numPr>
        <w:spacing w:beforeAutospacing="1" w:after="0" w:afterAutospacing="1" w:line="240" w:lineRule="auto"/>
        <w:rPr>
          <w:rFonts w:cstheme="minorHAnsi"/>
          <w:color w:val="212529"/>
          <w:sz w:val="24"/>
          <w:szCs w:val="24"/>
        </w:rPr>
      </w:pPr>
      <w:hyperlink r:id="rId30" w:anchor="expose" w:tgtFrame="_blank" w:history="1">
        <w:r w:rsidR="00040E6E" w:rsidRPr="00A741A0">
          <w:rPr>
            <w:rStyle w:val="Hyperlink"/>
            <w:rFonts w:cstheme="minorHAnsi"/>
            <w:color w:val="007BFF"/>
            <w:sz w:val="24"/>
            <w:szCs w:val="24"/>
          </w:rPr>
          <w:t>Expose</w:t>
        </w:r>
      </w:hyperlink>
      <w:r w:rsidR="00040E6E" w:rsidRPr="00A741A0">
        <w:rPr>
          <w:rFonts w:cstheme="minorHAnsi"/>
          <w:color w:val="212529"/>
          <w:sz w:val="24"/>
          <w:szCs w:val="24"/>
        </w:rPr>
        <w:t> </w:t>
      </w:r>
      <w:r w:rsidR="00040E6E" w:rsidRPr="00A741A0">
        <w:rPr>
          <w:rStyle w:val="HTMLCode"/>
          <w:rFonts w:asciiTheme="minorHAnsi" w:eastAsiaTheme="majorEastAsia" w:hAnsiTheme="minorHAnsi" w:cstheme="minorHAnsi"/>
          <w:color w:val="880000"/>
          <w:sz w:val="24"/>
          <w:szCs w:val="24"/>
          <w:shd w:val="clear" w:color="auto" w:fill="F3F3F3"/>
        </w:rPr>
        <w:t>80</w:t>
      </w:r>
      <w:r w:rsidR="00375B20" w:rsidRPr="00A741A0">
        <w:rPr>
          <w:rFonts w:cstheme="minorHAnsi"/>
          <w:color w:val="212529"/>
          <w:sz w:val="24"/>
          <w:szCs w:val="24"/>
        </w:rPr>
        <w:t>th</w:t>
      </w:r>
      <w:r w:rsidR="00040E6E" w:rsidRPr="00A741A0">
        <w:rPr>
          <w:rFonts w:cstheme="minorHAnsi"/>
          <w:color w:val="212529"/>
          <w:sz w:val="24"/>
          <w:szCs w:val="24"/>
        </w:rPr>
        <w:t xml:space="preserve"> port</w:t>
      </w:r>
    </w:p>
    <w:p w14:paraId="4E0A5F5C" w14:textId="77777777" w:rsidR="00040E6E" w:rsidRPr="00A741A0" w:rsidRDefault="00520321" w:rsidP="00040E6E">
      <w:pPr>
        <w:numPr>
          <w:ilvl w:val="0"/>
          <w:numId w:val="12"/>
        </w:numPr>
        <w:spacing w:beforeAutospacing="1" w:after="0" w:afterAutospacing="1" w:line="240" w:lineRule="auto"/>
        <w:rPr>
          <w:rFonts w:cstheme="minorHAnsi"/>
          <w:color w:val="212529"/>
          <w:sz w:val="24"/>
          <w:szCs w:val="24"/>
        </w:rPr>
      </w:pPr>
      <w:hyperlink r:id="rId31" w:anchor="cmd" w:tgtFrame="_blank" w:history="1">
        <w:r w:rsidR="00040E6E" w:rsidRPr="00A741A0">
          <w:rPr>
            <w:rStyle w:val="Hyperlink"/>
            <w:rFonts w:cstheme="minorHAnsi"/>
            <w:color w:val="007BFF"/>
            <w:sz w:val="24"/>
            <w:szCs w:val="24"/>
          </w:rPr>
          <w:t>Main container process</w:t>
        </w:r>
      </w:hyperlink>
      <w:r w:rsidR="00040E6E" w:rsidRPr="00A741A0">
        <w:rPr>
          <w:rFonts w:cstheme="minorHAnsi"/>
          <w:color w:val="212529"/>
          <w:sz w:val="24"/>
          <w:szCs w:val="24"/>
        </w:rPr>
        <w:t> should start </w:t>
      </w:r>
      <w:r w:rsidR="00040E6E" w:rsidRPr="00A741A0">
        <w:rPr>
          <w:rStyle w:val="HTMLCode"/>
          <w:rFonts w:asciiTheme="minorHAnsi" w:eastAsiaTheme="majorEastAsia" w:hAnsiTheme="minorHAnsi" w:cstheme="minorHAnsi"/>
          <w:color w:val="880000"/>
          <w:sz w:val="24"/>
          <w:szCs w:val="24"/>
          <w:shd w:val="clear" w:color="auto" w:fill="F3F3F3"/>
        </w:rPr>
        <w:t>httpd</w:t>
      </w:r>
      <w:r w:rsidR="00040E6E" w:rsidRPr="00A741A0">
        <w:rPr>
          <w:rFonts w:cstheme="minorHAnsi"/>
          <w:color w:val="212529"/>
          <w:sz w:val="24"/>
          <w:szCs w:val="24"/>
        </w:rPr>
        <w:t> in </w:t>
      </w:r>
      <w:hyperlink r:id="rId32" w:tgtFrame="_blank" w:history="1">
        <w:r w:rsidR="00040E6E" w:rsidRPr="00A741A0">
          <w:rPr>
            <w:rStyle w:val="Hyperlink"/>
            <w:rFonts w:cstheme="minorHAnsi"/>
            <w:color w:val="0056B3"/>
            <w:sz w:val="24"/>
            <w:szCs w:val="24"/>
          </w:rPr>
          <w:t>foreground mode</w:t>
        </w:r>
      </w:hyperlink>
    </w:p>
    <w:p w14:paraId="4FD44DB1" w14:textId="77777777" w:rsidR="00375B20" w:rsidRPr="00A741A0" w:rsidRDefault="00375B20" w:rsidP="00375B20">
      <w:pPr>
        <w:spacing w:before="195" w:after="75" w:line="240" w:lineRule="auto"/>
        <w:rPr>
          <w:rFonts w:eastAsia="Times New Roman" w:cstheme="minorHAnsi"/>
          <w:color w:val="24292E"/>
          <w:sz w:val="24"/>
          <w:szCs w:val="24"/>
        </w:rPr>
      </w:pPr>
      <w:r w:rsidRPr="00A741A0">
        <w:rPr>
          <w:rFonts w:eastAsia="Times New Roman" w:cstheme="minorHAnsi"/>
          <w:b/>
          <w:bCs/>
          <w:color w:val="24292E"/>
          <w:sz w:val="24"/>
          <w:szCs w:val="24"/>
        </w:rPr>
        <w:t>Image Requirements</w:t>
      </w:r>
      <w:r w:rsidRPr="00A741A0">
        <w:rPr>
          <w:rFonts w:eastAsia="Times New Roman" w:cstheme="minorHAnsi"/>
          <w:color w:val="24292E"/>
          <w:sz w:val="24"/>
          <w:szCs w:val="24"/>
        </w:rPr>
        <w:t>:</w:t>
      </w:r>
    </w:p>
    <w:p w14:paraId="1EB56B46" w14:textId="77777777" w:rsidR="00375B20" w:rsidRPr="00A741A0" w:rsidRDefault="00375B20" w:rsidP="00375B20">
      <w:pPr>
        <w:numPr>
          <w:ilvl w:val="0"/>
          <w:numId w:val="13"/>
        </w:numPr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A741A0">
        <w:rPr>
          <w:rFonts w:eastAsia="Times New Roman" w:cstheme="minorHAnsi"/>
          <w:color w:val="212529"/>
          <w:sz w:val="24"/>
          <w:szCs w:val="24"/>
        </w:rPr>
        <w:t>Build an image with </w:t>
      </w:r>
      <w:hyperlink r:id="rId33" w:tgtFrame="_blank" w:history="1">
        <w:r w:rsidRPr="00A741A0">
          <w:rPr>
            <w:rFonts w:eastAsia="Times New Roman" w:cstheme="minorHAnsi"/>
            <w:color w:val="007BFF"/>
            <w:sz w:val="24"/>
            <w:szCs w:val="24"/>
            <w:shd w:val="clear" w:color="auto" w:fill="F3F3F3"/>
          </w:rPr>
          <w:t>docker build</w:t>
        </w:r>
      </w:hyperlink>
      <w:r w:rsidRPr="00A741A0">
        <w:rPr>
          <w:rFonts w:eastAsia="Times New Roman" w:cstheme="minorHAnsi"/>
          <w:color w:val="212529"/>
          <w:sz w:val="24"/>
          <w:szCs w:val="24"/>
        </w:rPr>
        <w:t> command.</w:t>
      </w:r>
    </w:p>
    <w:p w14:paraId="30E12C74" w14:textId="77777777" w:rsidR="00375B20" w:rsidRPr="00A741A0" w:rsidRDefault="00375B20" w:rsidP="00375B20">
      <w:pPr>
        <w:numPr>
          <w:ilvl w:val="0"/>
          <w:numId w:val="13"/>
        </w:numPr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A741A0">
        <w:rPr>
          <w:rFonts w:eastAsia="Times New Roman" w:cstheme="minorHAnsi"/>
          <w:color w:val="212529"/>
          <w:sz w:val="24"/>
          <w:szCs w:val="24"/>
        </w:rPr>
        <w:t>Image name: </w:t>
      </w:r>
      <w:r w:rsidRPr="00A741A0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myweb:0.1</w:t>
      </w:r>
    </w:p>
    <w:p w14:paraId="61D86EB5" w14:textId="77777777" w:rsidR="00375B20" w:rsidRPr="00A741A0" w:rsidRDefault="00375B20" w:rsidP="00375B20">
      <w:pPr>
        <w:pStyle w:val="NormalWeb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A741A0">
        <w:rPr>
          <w:rStyle w:val="Strong"/>
          <w:rFonts w:asciiTheme="minorHAnsi" w:hAnsiTheme="minorHAnsi" w:cstheme="minorHAnsi"/>
          <w:color w:val="24292E"/>
        </w:rPr>
        <w:t>Container Requirements</w:t>
      </w:r>
      <w:r w:rsidRPr="00A741A0">
        <w:rPr>
          <w:rFonts w:asciiTheme="minorHAnsi" w:hAnsiTheme="minorHAnsi" w:cstheme="minorHAnsi"/>
          <w:color w:val="24292E"/>
        </w:rPr>
        <w:t>:</w:t>
      </w:r>
    </w:p>
    <w:p w14:paraId="1515757F" w14:textId="77777777" w:rsidR="00E123E3" w:rsidRPr="00A741A0" w:rsidRDefault="00375B20" w:rsidP="00375B20">
      <w:pPr>
        <w:numPr>
          <w:ilvl w:val="0"/>
          <w:numId w:val="14"/>
        </w:numPr>
        <w:spacing w:beforeAutospacing="1" w:after="0" w:afterAutospacing="1" w:line="240" w:lineRule="auto"/>
        <w:rPr>
          <w:rFonts w:cstheme="minorHAnsi"/>
          <w:color w:val="212529"/>
          <w:sz w:val="24"/>
          <w:szCs w:val="24"/>
        </w:rPr>
      </w:pPr>
      <w:r w:rsidRPr="00A741A0">
        <w:rPr>
          <w:rFonts w:cstheme="minorHAnsi"/>
          <w:color w:val="212529"/>
          <w:sz w:val="24"/>
          <w:szCs w:val="24"/>
        </w:rPr>
        <w:t>Run your image with </w:t>
      </w:r>
      <w:r w:rsidRPr="00A741A0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docker run -d -p 8081:80 myweb:0.1</w:t>
      </w:r>
      <w:r w:rsidRPr="00A741A0">
        <w:rPr>
          <w:rFonts w:cstheme="minorHAnsi"/>
          <w:color w:val="212529"/>
          <w:sz w:val="24"/>
          <w:szCs w:val="24"/>
        </w:rPr>
        <w:t> command</w:t>
      </w:r>
    </w:p>
    <w:p w14:paraId="4260091B" w14:textId="1A2C1F10" w:rsidR="00FF6F08" w:rsidRPr="0063080F" w:rsidRDefault="00FF6F08" w:rsidP="002B2E1C">
      <w:pPr>
        <w:rPr>
          <w:b/>
          <w:bCs/>
          <w:sz w:val="24"/>
          <w:szCs w:val="24"/>
        </w:rPr>
      </w:pPr>
    </w:p>
    <w:p w14:paraId="25BBFFEE" w14:textId="4B4BD711" w:rsidR="00E123E3" w:rsidRPr="00A741A0" w:rsidRDefault="00E123E3" w:rsidP="00A333DB">
      <w:pPr>
        <w:spacing w:before="100" w:beforeAutospacing="1" w:after="100" w:afterAutospacing="1" w:line="240" w:lineRule="auto"/>
        <w:rPr>
          <w:rFonts w:cstheme="minorHAnsi"/>
          <w:color w:val="212529"/>
          <w:sz w:val="24"/>
          <w:szCs w:val="24"/>
        </w:rPr>
      </w:pPr>
      <w:r w:rsidRPr="00A741A0">
        <w:rPr>
          <w:rFonts w:cstheme="minorHAnsi"/>
          <w:b/>
          <w:bCs/>
          <w:sz w:val="24"/>
          <w:szCs w:val="24"/>
        </w:rPr>
        <w:t>Documentation:</w:t>
      </w:r>
      <w:r w:rsidR="005A368A" w:rsidRPr="00A741A0">
        <w:rPr>
          <w:rFonts w:cstheme="minorHAnsi"/>
          <w:b/>
          <w:bCs/>
          <w:sz w:val="24"/>
          <w:szCs w:val="24"/>
        </w:rPr>
        <w:br/>
      </w:r>
      <w:hyperlink r:id="rId34" w:tgtFrame="_blank" w:history="1">
        <w:r w:rsidRPr="00A741A0">
          <w:rPr>
            <w:rStyle w:val="Hyperlink"/>
            <w:rFonts w:cstheme="minorHAnsi"/>
            <w:color w:val="0056B3"/>
            <w:sz w:val="24"/>
            <w:szCs w:val="24"/>
          </w:rPr>
          <w:t>https://docs.docker.com/engine/reference/builder/</w:t>
        </w:r>
      </w:hyperlink>
      <w:r w:rsidR="005A368A" w:rsidRPr="00A741A0">
        <w:rPr>
          <w:rFonts w:cstheme="minorHAnsi"/>
          <w:color w:val="212529"/>
          <w:sz w:val="24"/>
          <w:szCs w:val="24"/>
        </w:rPr>
        <w:br/>
      </w:r>
      <w:hyperlink r:id="rId35" w:tgtFrame="_blank" w:history="1">
        <w:r w:rsidRPr="00A741A0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https://docs.docker.com/engine/reference/commandline/build/</w:t>
        </w:r>
      </w:hyperlink>
      <w:r w:rsidR="005A368A" w:rsidRPr="00A741A0">
        <w:rPr>
          <w:rFonts w:cstheme="minorHAnsi"/>
          <w:color w:val="212529"/>
          <w:sz w:val="24"/>
          <w:szCs w:val="24"/>
        </w:rPr>
        <w:br/>
      </w:r>
      <w:hyperlink r:id="rId36" w:tgtFrame="_blank" w:history="1">
        <w:r w:rsidRPr="00A741A0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https://docs.docker.com/engine/reference/commandline/image/</w:t>
        </w:r>
      </w:hyperlink>
      <w:r w:rsidR="005A368A" w:rsidRPr="00A741A0">
        <w:rPr>
          <w:rFonts w:cstheme="minorHAnsi"/>
          <w:color w:val="212529"/>
          <w:sz w:val="24"/>
          <w:szCs w:val="24"/>
        </w:rPr>
        <w:br/>
      </w:r>
      <w:hyperlink r:id="rId37" w:tgtFrame="_blank" w:history="1">
        <w:r w:rsidRPr="00A741A0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https://docs.docker.com/engine/reference/commandline/images/</w:t>
        </w:r>
      </w:hyperlink>
    </w:p>
    <w:p w14:paraId="19DD0574" w14:textId="77777777" w:rsidR="00E123E3" w:rsidRPr="00E123E3" w:rsidRDefault="00E123E3" w:rsidP="00E123E3">
      <w:pPr>
        <w:spacing w:beforeAutospacing="1" w:after="0" w:afterAutospacing="1" w:line="240" w:lineRule="auto"/>
        <w:ind w:left="360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7812A5E7" w14:textId="6C0ADF1E" w:rsidR="00FF6F08" w:rsidRDefault="0014062F" w:rsidP="00F52A90">
      <w:pPr>
        <w:spacing w:beforeAutospacing="1" w:after="0" w:afterAutospacing="1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123E3">
        <w:rPr>
          <w:rFonts w:cstheme="minorHAnsi"/>
          <w:color w:val="24292E"/>
          <w:sz w:val="24"/>
          <w:szCs w:val="24"/>
          <w:shd w:val="clear" w:color="auto" w:fill="FFFFFF"/>
        </w:rPr>
        <w:br w:type="page"/>
      </w:r>
    </w:p>
    <w:p w14:paraId="601F6B58" w14:textId="2430B3C8" w:rsidR="00643228" w:rsidRDefault="00FF6F08" w:rsidP="00CE2B20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Task </w:t>
      </w:r>
      <w:r w:rsidR="004F3E9A">
        <w:rPr>
          <w:shd w:val="clear" w:color="auto" w:fill="FFFFFF"/>
        </w:rPr>
        <w:t>3</w:t>
      </w:r>
      <w:r w:rsidRPr="00E123E3">
        <w:rPr>
          <w:shd w:val="clear" w:color="auto" w:fill="FFFFFF"/>
        </w:rPr>
        <w:t xml:space="preserve"> </w:t>
      </w:r>
    </w:p>
    <w:p w14:paraId="16C772D8" w14:textId="77777777" w:rsidR="00244B28" w:rsidRPr="00BA6895" w:rsidRDefault="00E50D1B" w:rsidP="00244B28">
      <w:pPr>
        <w:rPr>
          <w:ins w:id="31" w:author="Slobolinskyi, Artem" w:date="2021-04-16T16:02:00Z"/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  <w:ins w:id="32" w:author="Slobolinskyi, Artem" w:date="2021-04-16T16:02:00Z">
        <w:r w:rsidR="00244B28" w:rsidRPr="00BA6895">
          <w:rPr>
            <w:rFonts w:cstheme="minorHAnsi"/>
            <w:b/>
            <w:bCs/>
            <w:sz w:val="24"/>
            <w:szCs w:val="24"/>
          </w:rPr>
          <w:t>Expected result:</w:t>
        </w:r>
      </w:ins>
    </w:p>
    <w:p w14:paraId="5B3D600F" w14:textId="5F2C265F" w:rsidR="00244B28" w:rsidRPr="00CF5D79" w:rsidRDefault="00244B28" w:rsidP="00555883">
      <w:pPr>
        <w:spacing w:after="0" w:line="240" w:lineRule="auto"/>
        <w:rPr>
          <w:ins w:id="33" w:author="Slobolinskyi, Artem" w:date="2021-04-16T16:02:00Z"/>
          <w:rFonts w:cstheme="minorHAnsi"/>
          <w:color w:val="24292E"/>
          <w:sz w:val="24"/>
          <w:szCs w:val="24"/>
          <w:shd w:val="clear" w:color="auto" w:fill="FFFFFF"/>
        </w:rPr>
        <w:pPrChange w:id="34" w:author="Slobolinskyi, Artem" w:date="2021-04-16T16:03:00Z">
          <w:pPr>
            <w:spacing w:after="0" w:line="240" w:lineRule="auto"/>
          </w:pPr>
        </w:pPrChange>
      </w:pPr>
      <w:ins w:id="35" w:author="Slobolinskyi, Artem" w:date="2021-04-16T16:02:00Z">
        <w:r w:rsidRPr="00CF5D79">
          <w:rPr>
            <w:rFonts w:cstheme="minorHAnsi"/>
            <w:color w:val="24292E"/>
            <w:sz w:val="24"/>
            <w:szCs w:val="24"/>
            <w:shd w:val="clear" w:color="auto" w:fill="FFFFFF"/>
          </w:rPr>
          <w:t xml:space="preserve">Build </w:t>
        </w:r>
      </w:ins>
      <w:ins w:id="36" w:author="Slobolinskyi, Artem" w:date="2021-04-16T16:03:00Z">
        <w:r w:rsidR="00555883">
          <w:rPr>
            <w:rFonts w:cstheme="minorHAnsi"/>
            <w:color w:val="24292E"/>
            <w:sz w:val="24"/>
            <w:szCs w:val="24"/>
            <w:shd w:val="clear" w:color="auto" w:fill="FFFFFF"/>
            <w:lang w:val="en-150"/>
          </w:rPr>
          <w:t xml:space="preserve">2 docker images </w:t>
        </w:r>
      </w:ins>
      <w:ins w:id="37" w:author="Slobolinskyi, Artem" w:date="2021-04-16T16:04:00Z">
        <w:r w:rsidR="00D0578E">
          <w:rPr>
            <w:rFonts w:cstheme="minorHAnsi"/>
            <w:color w:val="24292E"/>
            <w:sz w:val="24"/>
            <w:szCs w:val="24"/>
            <w:shd w:val="clear" w:color="auto" w:fill="FFFFFF"/>
            <w:lang w:val="en-150"/>
          </w:rPr>
          <w:t>with</w:t>
        </w:r>
      </w:ins>
      <w:ins w:id="38" w:author="Slobolinskyi, Artem" w:date="2021-04-16T16:03:00Z">
        <w:r w:rsidR="00555883">
          <w:rPr>
            <w:rFonts w:cstheme="minorHAnsi"/>
            <w:color w:val="24292E"/>
            <w:sz w:val="24"/>
            <w:szCs w:val="24"/>
            <w:shd w:val="clear" w:color="auto" w:fill="FFFFFF"/>
            <w:lang w:val="en-150"/>
          </w:rPr>
          <w:t xml:space="preserve"> Java applications with different Ja</w:t>
        </w:r>
      </w:ins>
      <w:ins w:id="39" w:author="Slobolinskyi, Artem" w:date="2021-04-16T16:04:00Z">
        <w:r w:rsidR="00C249B2">
          <w:rPr>
            <w:rFonts w:cstheme="minorHAnsi"/>
            <w:color w:val="24292E"/>
            <w:sz w:val="24"/>
            <w:szCs w:val="24"/>
            <w:shd w:val="clear" w:color="auto" w:fill="FFFFFF"/>
            <w:lang w:val="en-150"/>
          </w:rPr>
          <w:t>va SDK versions</w:t>
        </w:r>
      </w:ins>
      <w:ins w:id="40" w:author="Slobolinskyi, Artem" w:date="2021-04-16T16:02:00Z">
        <w:r w:rsidRPr="00CF5D79">
          <w:rPr>
            <w:rFonts w:cstheme="minorHAnsi"/>
            <w:color w:val="24292E"/>
            <w:sz w:val="24"/>
            <w:szCs w:val="24"/>
            <w:shd w:val="clear" w:color="auto" w:fill="FFFFFF"/>
          </w:rPr>
          <w:t>.</w:t>
        </w:r>
      </w:ins>
    </w:p>
    <w:p w14:paraId="5C9B0221" w14:textId="77777777" w:rsidR="00244B28" w:rsidRPr="00CF5D79" w:rsidRDefault="00244B28" w:rsidP="00244B28">
      <w:pPr>
        <w:spacing w:after="0" w:line="240" w:lineRule="auto"/>
        <w:rPr>
          <w:ins w:id="41" w:author="Slobolinskyi, Artem" w:date="2021-04-16T16:02:00Z"/>
          <w:rFonts w:cstheme="minorHAnsi"/>
          <w:color w:val="24292E"/>
          <w:sz w:val="24"/>
          <w:szCs w:val="24"/>
          <w:shd w:val="clear" w:color="auto" w:fill="FFFFFF"/>
        </w:rPr>
      </w:pPr>
    </w:p>
    <w:p w14:paraId="41AD8E4B" w14:textId="77777777" w:rsidR="00244B28" w:rsidRDefault="00244B28" w:rsidP="00244B28">
      <w:pPr>
        <w:rPr>
          <w:ins w:id="42" w:author="Slobolinskyi, Artem" w:date="2021-04-16T16:02:00Z"/>
          <w:rFonts w:cstheme="minorHAnsi"/>
          <w:b/>
          <w:bCs/>
          <w:sz w:val="24"/>
          <w:szCs w:val="24"/>
        </w:rPr>
      </w:pPr>
      <w:ins w:id="43" w:author="Slobolinskyi, Artem" w:date="2021-04-16T16:02:00Z">
        <w:r w:rsidRPr="00BA6895">
          <w:rPr>
            <w:rFonts w:cstheme="minorHAnsi"/>
            <w:b/>
            <w:bCs/>
            <w:sz w:val="24"/>
            <w:szCs w:val="24"/>
          </w:rPr>
          <w:t>Steps to verify the result:</w:t>
        </w:r>
      </w:ins>
    </w:p>
    <w:p w14:paraId="0959A09D" w14:textId="3A38B913" w:rsidR="00A71334" w:rsidRPr="00A71334" w:rsidDel="00244B28" w:rsidRDefault="00A71334" w:rsidP="00A71334">
      <w:pPr>
        <w:rPr>
          <w:del w:id="44" w:author="Slobolinskyi, Artem" w:date="2021-04-16T16:02:00Z"/>
          <w:rFonts w:cstheme="minorHAnsi"/>
          <w:b/>
          <w:bCs/>
          <w:sz w:val="24"/>
          <w:szCs w:val="24"/>
        </w:rPr>
      </w:pPr>
      <w:del w:id="45" w:author="Slobolinskyi, Artem" w:date="2021-04-16T16:02:00Z">
        <w:r w:rsidDel="00244B28">
          <w:rPr>
            <w:rFonts w:cstheme="minorHAnsi"/>
            <w:b/>
            <w:bCs/>
            <w:sz w:val="24"/>
            <w:szCs w:val="24"/>
          </w:rPr>
          <w:delText>Expected result</w:delText>
        </w:r>
        <w:r w:rsidRPr="00E9006A" w:rsidDel="00244B28">
          <w:rPr>
            <w:rFonts w:cstheme="minorHAnsi"/>
            <w:b/>
            <w:bCs/>
            <w:sz w:val="24"/>
            <w:szCs w:val="24"/>
          </w:rPr>
          <w:delText>:</w:delText>
        </w:r>
      </w:del>
    </w:p>
    <w:p w14:paraId="4E735C4F" w14:textId="6CDC1487" w:rsidR="00A71334" w:rsidRPr="00580023" w:rsidDel="00D0578E" w:rsidRDefault="00A71334" w:rsidP="00244B28">
      <w:pPr>
        <w:rPr>
          <w:del w:id="46" w:author="Slobolinskyi, Artem" w:date="2021-04-16T16:04:00Z"/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del w:id="47" w:author="Slobolinskyi, Artem" w:date="2021-04-16T16:04:00Z">
        <w:r w:rsidRPr="00580023" w:rsidDel="00D0578E">
          <w:rPr>
            <w:rStyle w:val="HTMLCode"/>
            <w:rFonts w:asciiTheme="minorHAnsi" w:eastAsiaTheme="minorHAnsi" w:hAnsiTheme="minorHAnsi" w:cstheme="minorHAnsi"/>
            <w:color w:val="444444"/>
            <w:sz w:val="24"/>
            <w:szCs w:val="24"/>
            <w:bdr w:val="none" w:sz="0" w:space="0" w:color="auto" w:frame="1"/>
            <w:shd w:val="clear" w:color="auto" w:fill="F0F0F0"/>
          </w:rPr>
          <w:delText xml:space="preserve">C:\docker-labs\task3&gt; </w:delText>
        </w:r>
        <w:r w:rsidRPr="00580023" w:rsidDel="00D0578E">
          <w:rPr>
            <w:rFonts w:eastAsia="Times New Roman" w:cstheme="minorHAnsi"/>
            <w:color w:val="444444"/>
            <w:sz w:val="24"/>
            <w:szCs w:val="24"/>
            <w:bdr w:val="none" w:sz="0" w:space="0" w:color="auto" w:frame="1"/>
            <w:shd w:val="clear" w:color="auto" w:fill="F0F0F0"/>
          </w:rPr>
          <w:delText>docker run --rm c8j11 java -version</w:delText>
        </w:r>
      </w:del>
    </w:p>
    <w:p w14:paraId="3432ADCD" w14:textId="0835CD4F" w:rsidR="00D0578E" w:rsidRDefault="00D0578E" w:rsidP="00A71334">
      <w:pPr>
        <w:pBdr>
          <w:top w:val="single" w:sz="6" w:space="2" w:color="CCCCCC"/>
          <w:left w:val="single" w:sz="6" w:space="4" w:color="CCCCCC"/>
          <w:bottom w:val="single" w:sz="6" w:space="2" w:color="CCCCCC"/>
          <w:right w:val="single" w:sz="6" w:space="4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Slobolinskyi, Artem" w:date="2021-04-16T16:04:00Z"/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ins w:id="49" w:author="Slobolinskyi, Artem" w:date="2021-04-16T16:04:00Z">
        <w:r w:rsidRPr="00D0578E">
          <w:rPr>
            <w:rFonts w:eastAsia="Times New Roman" w:cstheme="minorHAnsi"/>
            <w:color w:val="444444"/>
            <w:sz w:val="24"/>
            <w:szCs w:val="24"/>
            <w:bdr w:val="none" w:sz="0" w:space="0" w:color="auto" w:frame="1"/>
            <w:shd w:val="clear" w:color="auto" w:fill="F0F0F0"/>
          </w:rPr>
          <w:t>C:\docker-labs\task3&gt; docker run --rm c8j11 java -version</w:t>
        </w:r>
      </w:ins>
    </w:p>
    <w:p w14:paraId="3AA92229" w14:textId="7225EE44" w:rsidR="00A71334" w:rsidRPr="00580023" w:rsidRDefault="00A71334" w:rsidP="00A71334">
      <w:pPr>
        <w:pBdr>
          <w:top w:val="single" w:sz="6" w:space="2" w:color="CCCCCC"/>
          <w:left w:val="single" w:sz="6" w:space="4" w:color="CCCCCC"/>
          <w:bottom w:val="single" w:sz="6" w:space="2" w:color="CCCCCC"/>
          <w:right w:val="single" w:sz="6" w:space="4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proofErr w:type="spellStart"/>
      <w:r w:rsidRPr="00580023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openjdk</w:t>
      </w:r>
      <w:proofErr w:type="spellEnd"/>
      <w:r w:rsidRPr="00580023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version "11.0.8" 2020-07-14 LTS</w:t>
      </w:r>
    </w:p>
    <w:p w14:paraId="0590421C" w14:textId="77777777" w:rsidR="00A71334" w:rsidRPr="00580023" w:rsidRDefault="00A71334" w:rsidP="00A71334">
      <w:pPr>
        <w:pBdr>
          <w:top w:val="single" w:sz="6" w:space="2" w:color="CCCCCC"/>
          <w:left w:val="single" w:sz="6" w:space="4" w:color="CCCCCC"/>
          <w:bottom w:val="single" w:sz="6" w:space="2" w:color="CCCCCC"/>
          <w:right w:val="single" w:sz="6" w:space="4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580023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OpenJDK Runtime Environment 18.9 (build 11.0.8+10-LTS)</w:t>
      </w:r>
    </w:p>
    <w:p w14:paraId="0A44DD07" w14:textId="77777777" w:rsidR="00A71334" w:rsidRPr="00580023" w:rsidRDefault="00A71334" w:rsidP="00A71334">
      <w:pPr>
        <w:pBdr>
          <w:top w:val="single" w:sz="6" w:space="2" w:color="CCCCCC"/>
          <w:left w:val="single" w:sz="6" w:space="4" w:color="CCCCCC"/>
          <w:bottom w:val="single" w:sz="6" w:space="2" w:color="CCCCCC"/>
          <w:right w:val="single" w:sz="6" w:space="4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580023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OpenJDK 64-Bit Server VM 18.9 (build 11.0.8+10-LTS, mixed mode, sharing)</w:t>
      </w:r>
    </w:p>
    <w:p w14:paraId="0EE01982" w14:textId="77777777" w:rsidR="00A71334" w:rsidRPr="00580023" w:rsidRDefault="00A71334" w:rsidP="00A71334">
      <w:pPr>
        <w:pBdr>
          <w:top w:val="single" w:sz="6" w:space="2" w:color="CCCCCC"/>
          <w:left w:val="single" w:sz="6" w:space="4" w:color="CCCCCC"/>
          <w:bottom w:val="single" w:sz="6" w:space="2" w:color="CCCCCC"/>
          <w:right w:val="single" w:sz="6" w:space="4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</w:p>
    <w:p w14:paraId="463F3A09" w14:textId="77777777" w:rsidR="00A71334" w:rsidRPr="00580023" w:rsidRDefault="00A71334" w:rsidP="00A71334">
      <w:pPr>
        <w:pBdr>
          <w:top w:val="single" w:sz="6" w:space="2" w:color="CCCCCC"/>
          <w:left w:val="single" w:sz="6" w:space="4" w:color="CCCCCC"/>
          <w:bottom w:val="single" w:sz="6" w:space="2" w:color="CCCCCC"/>
          <w:right w:val="single" w:sz="6" w:space="4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580023">
        <w:rPr>
          <w:rStyle w:val="HTMLCode"/>
          <w:rFonts w:asciiTheme="minorHAnsi" w:eastAsia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C:\docker-labs\task3&gt; </w:t>
      </w:r>
      <w:r w:rsidRPr="00580023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docker run --rm c7j180 java -version</w:t>
      </w:r>
    </w:p>
    <w:p w14:paraId="02A252C0" w14:textId="77777777" w:rsidR="00A71334" w:rsidRPr="00580023" w:rsidRDefault="00A71334" w:rsidP="00A71334">
      <w:pPr>
        <w:pBdr>
          <w:top w:val="single" w:sz="6" w:space="2" w:color="CCCCCC"/>
          <w:left w:val="single" w:sz="6" w:space="4" w:color="CCCCCC"/>
          <w:bottom w:val="single" w:sz="6" w:space="2" w:color="CCCCCC"/>
          <w:right w:val="single" w:sz="6" w:space="4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proofErr w:type="spellStart"/>
      <w:r w:rsidRPr="00580023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openjdk</w:t>
      </w:r>
      <w:proofErr w:type="spellEnd"/>
      <w:r w:rsidRPr="00580023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version "1.8.0_252"</w:t>
      </w:r>
    </w:p>
    <w:p w14:paraId="284D3D4F" w14:textId="77777777" w:rsidR="00A71334" w:rsidRPr="00580023" w:rsidRDefault="00A71334" w:rsidP="00A71334">
      <w:pPr>
        <w:pBdr>
          <w:top w:val="single" w:sz="6" w:space="2" w:color="CCCCCC"/>
          <w:left w:val="single" w:sz="6" w:space="4" w:color="CCCCCC"/>
          <w:bottom w:val="single" w:sz="6" w:space="2" w:color="CCCCCC"/>
          <w:right w:val="single" w:sz="6" w:space="4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580023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OpenJDK Runtime Environment (build 1.8.0_252-b09)</w:t>
      </w:r>
    </w:p>
    <w:p w14:paraId="3635C3F6" w14:textId="77777777" w:rsidR="00A71334" w:rsidRPr="00580023" w:rsidRDefault="00A71334" w:rsidP="00A71334">
      <w:pPr>
        <w:pBdr>
          <w:top w:val="single" w:sz="6" w:space="2" w:color="CCCCCC"/>
          <w:left w:val="single" w:sz="6" w:space="4" w:color="CCCCCC"/>
          <w:bottom w:val="single" w:sz="6" w:space="2" w:color="CCCCCC"/>
          <w:right w:val="single" w:sz="6" w:space="4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580023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OpenJDK 64-Bit Server VM (build 25.252-b09, mixed mode)</w:t>
      </w:r>
    </w:p>
    <w:p w14:paraId="2E0177B2" w14:textId="23E1512A" w:rsidR="00A71334" w:rsidRPr="00A71334" w:rsidRDefault="00A71334" w:rsidP="00DE5DA8">
      <w:pPr>
        <w:pBdr>
          <w:bottom w:val="single" w:sz="4" w:space="1" w:color="auto"/>
        </w:pBdr>
      </w:pPr>
    </w:p>
    <w:p w14:paraId="05D7A585" w14:textId="3332D13F" w:rsidR="00C53925" w:rsidRDefault="00C53925" w:rsidP="00F52A90">
      <w:pPr>
        <w:spacing w:beforeAutospacing="1" w:after="0" w:afterAutospacing="1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D76ABE">
        <w:rPr>
          <w:rFonts w:cstheme="minorHAnsi"/>
          <w:b/>
          <w:bCs/>
          <w:sz w:val="24"/>
          <w:szCs w:val="24"/>
        </w:rPr>
        <w:t>Task</w:t>
      </w:r>
      <w:r>
        <w:rPr>
          <w:rFonts w:cstheme="minorHAnsi"/>
          <w:b/>
          <w:bCs/>
          <w:sz w:val="24"/>
          <w:szCs w:val="24"/>
        </w:rPr>
        <w:t>:</w:t>
      </w:r>
    </w:p>
    <w:p w14:paraId="484A5078" w14:textId="685E545F" w:rsidR="00F52A90" w:rsidRPr="00580023" w:rsidRDefault="00F52A90" w:rsidP="00F52A90">
      <w:pPr>
        <w:spacing w:beforeAutospacing="1" w:after="0" w:afterAutospacing="1" w:line="240" w:lineRule="auto"/>
        <w:rPr>
          <w:rFonts w:cstheme="minorHAnsi"/>
          <w:color w:val="212529"/>
          <w:sz w:val="24"/>
          <w:szCs w:val="24"/>
        </w:rPr>
      </w:pPr>
      <w:r w:rsidRPr="00580023">
        <w:rPr>
          <w:rFonts w:cstheme="minorHAnsi"/>
          <w:color w:val="24292E"/>
          <w:sz w:val="24"/>
          <w:szCs w:val="24"/>
          <w:shd w:val="clear" w:color="auto" w:fill="FFFFFF"/>
        </w:rPr>
        <w:t>Create </w:t>
      </w:r>
      <w:proofErr w:type="spellStart"/>
      <w:r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Dockerfile</w:t>
      </w:r>
      <w:proofErr w:type="spellEnd"/>
      <w:r w:rsidRPr="00580023">
        <w:rPr>
          <w:rFonts w:cstheme="minorHAnsi"/>
          <w:color w:val="24292E"/>
          <w:sz w:val="24"/>
          <w:szCs w:val="24"/>
          <w:shd w:val="clear" w:color="auto" w:fill="FFFFFF"/>
        </w:rPr>
        <w:t> in </w:t>
      </w:r>
      <w:r w:rsidR="00040E6E"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C:\</w:t>
      </w:r>
      <w:r w:rsidR="00767DF5"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d</w:t>
      </w:r>
      <w:r w:rsidR="00040E6E"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ocker</w:t>
      </w:r>
      <w:r w:rsidR="00C81CF6"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-labs</w:t>
      </w:r>
      <w:r w:rsidR="00040E6E"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\</w:t>
      </w:r>
      <w:r w:rsidR="00767DF5"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t</w:t>
      </w:r>
      <w:r w:rsidR="00040E6E"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ask</w:t>
      </w:r>
      <w:r w:rsidR="004F3E9A"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3</w:t>
      </w:r>
      <w:r w:rsidR="00040E6E"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\</w:t>
      </w:r>
      <w:r w:rsidRPr="00580023">
        <w:rPr>
          <w:rFonts w:cstheme="minorHAnsi"/>
          <w:color w:val="24292E"/>
          <w:sz w:val="24"/>
          <w:szCs w:val="24"/>
          <w:shd w:val="clear" w:color="auto" w:fill="FFFFFF"/>
        </w:rPr>
        <w:t>with the requirements below.</w:t>
      </w:r>
    </w:p>
    <w:p w14:paraId="6F31B255" w14:textId="77777777" w:rsidR="00D057EE" w:rsidRPr="00580023" w:rsidRDefault="00D057EE" w:rsidP="00F52A90">
      <w:pPr>
        <w:spacing w:after="0" w:line="240" w:lineRule="auto"/>
        <w:rPr>
          <w:rFonts w:eastAsia="Times New Roman" w:cstheme="minorHAnsi"/>
          <w:color w:val="880000"/>
          <w:sz w:val="24"/>
          <w:szCs w:val="24"/>
          <w:shd w:val="clear" w:color="auto" w:fill="F3F3F3"/>
        </w:rPr>
      </w:pPr>
    </w:p>
    <w:p w14:paraId="7A9890EF" w14:textId="00343DC1" w:rsidR="00F52A90" w:rsidRPr="00580023" w:rsidRDefault="00F52A90" w:rsidP="00F52A90">
      <w:pPr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580023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Dockerfile</w:t>
      </w:r>
      <w:proofErr w:type="spellEnd"/>
      <w:r w:rsidRPr="00580023">
        <w:rPr>
          <w:rFonts w:eastAsia="Times New Roman" w:cstheme="minorHAnsi"/>
          <w:color w:val="24292E"/>
          <w:sz w:val="24"/>
          <w:szCs w:val="24"/>
        </w:rPr>
        <w:t> has two (</w:t>
      </w:r>
      <w:r w:rsidRPr="00580023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ARG</w:t>
      </w:r>
      <w:r w:rsidRPr="00580023">
        <w:rPr>
          <w:rFonts w:eastAsia="Times New Roman" w:cstheme="minorHAnsi"/>
          <w:color w:val="24292E"/>
          <w:sz w:val="24"/>
          <w:szCs w:val="24"/>
        </w:rPr>
        <w:t>) arguments:</w:t>
      </w:r>
    </w:p>
    <w:p w14:paraId="4758FEEA" w14:textId="2D37783C" w:rsidR="00F52A90" w:rsidRPr="00580023" w:rsidRDefault="00F52A90" w:rsidP="00F52A9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580023">
        <w:rPr>
          <w:rFonts w:eastAsia="Times New Roman" w:cstheme="minorHAnsi"/>
          <w:b/>
          <w:bCs/>
          <w:color w:val="212529"/>
          <w:sz w:val="24"/>
          <w:szCs w:val="24"/>
        </w:rPr>
        <w:t>CENTOS_IMAGE</w:t>
      </w:r>
      <w:r w:rsidRPr="00580023">
        <w:rPr>
          <w:rFonts w:eastAsia="Times New Roman" w:cstheme="minorHAnsi"/>
          <w:color w:val="212529"/>
          <w:sz w:val="24"/>
          <w:szCs w:val="24"/>
        </w:rPr>
        <w:t> - base image without default value</w:t>
      </w:r>
    </w:p>
    <w:p w14:paraId="327C6310" w14:textId="2035B477" w:rsidR="00F52A90" w:rsidRPr="00580023" w:rsidRDefault="00F52A90" w:rsidP="00F52A9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580023">
        <w:rPr>
          <w:rFonts w:eastAsia="Times New Roman" w:cstheme="minorHAnsi"/>
          <w:b/>
          <w:bCs/>
          <w:color w:val="212529"/>
          <w:sz w:val="24"/>
          <w:szCs w:val="24"/>
        </w:rPr>
        <w:t>JAVA_VERSION</w:t>
      </w:r>
      <w:r w:rsidRPr="00580023">
        <w:rPr>
          <w:rFonts w:eastAsia="Times New Roman" w:cstheme="minorHAnsi"/>
          <w:color w:val="212529"/>
          <w:sz w:val="24"/>
          <w:szCs w:val="24"/>
        </w:rPr>
        <w:t xml:space="preserve"> - </w:t>
      </w:r>
      <w:proofErr w:type="spellStart"/>
      <w:r w:rsidRPr="00580023">
        <w:rPr>
          <w:rFonts w:eastAsia="Times New Roman" w:cstheme="minorHAnsi"/>
          <w:color w:val="212529"/>
          <w:sz w:val="24"/>
          <w:szCs w:val="24"/>
        </w:rPr>
        <w:t>openjdk</w:t>
      </w:r>
      <w:proofErr w:type="spellEnd"/>
      <w:r w:rsidRPr="00580023">
        <w:rPr>
          <w:rFonts w:eastAsia="Times New Roman" w:cstheme="minorHAnsi"/>
          <w:color w:val="212529"/>
          <w:sz w:val="24"/>
          <w:szCs w:val="24"/>
        </w:rPr>
        <w:t xml:space="preserve"> to be installed, default to </w:t>
      </w:r>
      <w:r w:rsidRPr="00580023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11</w:t>
      </w:r>
    </w:p>
    <w:p w14:paraId="57394829" w14:textId="323B9523" w:rsidR="00F52A90" w:rsidRPr="00580023" w:rsidRDefault="00F52A90" w:rsidP="00F52A90">
      <w:pPr>
        <w:rPr>
          <w:rFonts w:cstheme="minorHAnsi"/>
          <w:sz w:val="24"/>
          <w:szCs w:val="24"/>
        </w:rPr>
      </w:pPr>
    </w:p>
    <w:p w14:paraId="32D520FB" w14:textId="2B1B295A" w:rsidR="00F52A90" w:rsidRPr="00580023" w:rsidRDefault="00F52A90" w:rsidP="00F52A90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80023">
        <w:rPr>
          <w:rFonts w:cstheme="minorHAnsi"/>
          <w:color w:val="24292E"/>
          <w:sz w:val="24"/>
          <w:szCs w:val="24"/>
          <w:shd w:val="clear" w:color="auto" w:fill="FFFFFF"/>
        </w:rPr>
        <w:t>Using this </w:t>
      </w:r>
      <w:proofErr w:type="spellStart"/>
      <w:r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Dockerfile</w:t>
      </w:r>
      <w:proofErr w:type="spellEnd"/>
      <w:r w:rsidRPr="00580023">
        <w:rPr>
          <w:rFonts w:cstheme="minorHAnsi"/>
          <w:color w:val="24292E"/>
          <w:sz w:val="24"/>
          <w:szCs w:val="24"/>
          <w:shd w:val="clear" w:color="auto" w:fill="FFFFFF"/>
        </w:rPr>
        <w:t> build two images (just by providing </w:t>
      </w:r>
      <w:r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--build-</w:t>
      </w:r>
      <w:proofErr w:type="spellStart"/>
      <w:r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arg</w:t>
      </w:r>
      <w:proofErr w:type="spellEnd"/>
      <w:r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 xml:space="preserve"> &lt;</w:t>
      </w:r>
      <w:proofErr w:type="spellStart"/>
      <w:r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varname</w:t>
      </w:r>
      <w:proofErr w:type="spellEnd"/>
      <w:r w:rsidRPr="0058002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&gt;=&lt;value&gt;</w:t>
      </w:r>
      <w:r w:rsidRPr="00580023">
        <w:rPr>
          <w:rFonts w:cstheme="minorHAnsi"/>
          <w:color w:val="24292E"/>
          <w:sz w:val="24"/>
          <w:szCs w:val="24"/>
          <w:shd w:val="clear" w:color="auto" w:fill="FFFFFF"/>
        </w:rPr>
        <w:t>):</w:t>
      </w:r>
    </w:p>
    <w:p w14:paraId="54F778B7" w14:textId="609360F0" w:rsidR="00744555" w:rsidRPr="00580023" w:rsidRDefault="00F52A90" w:rsidP="00744555">
      <w:pPr>
        <w:spacing w:before="195" w:after="75" w:line="240" w:lineRule="auto"/>
        <w:rPr>
          <w:rFonts w:eastAsia="Times New Roman" w:cstheme="minorHAnsi"/>
          <w:color w:val="212529"/>
          <w:sz w:val="24"/>
          <w:szCs w:val="24"/>
        </w:rPr>
      </w:pPr>
      <w:r w:rsidRPr="00580023">
        <w:rPr>
          <w:rFonts w:eastAsia="Times New Roman" w:cstheme="minorHAnsi"/>
          <w:b/>
          <w:bCs/>
          <w:color w:val="24292E"/>
          <w:sz w:val="24"/>
          <w:szCs w:val="24"/>
        </w:rPr>
        <w:t>First Image:</w:t>
      </w:r>
    </w:p>
    <w:p w14:paraId="555C7BB8" w14:textId="35B0A6B0" w:rsidR="00F52A90" w:rsidRPr="00580023" w:rsidRDefault="006343E4" w:rsidP="00744555">
      <w:pPr>
        <w:pStyle w:val="ListParagraph"/>
        <w:numPr>
          <w:ilvl w:val="0"/>
          <w:numId w:val="16"/>
        </w:numPr>
        <w:spacing w:before="195" w:after="75" w:line="240" w:lineRule="auto"/>
        <w:rPr>
          <w:rFonts w:eastAsia="Times New Roman" w:cstheme="minorHAnsi"/>
          <w:color w:val="212529"/>
          <w:sz w:val="24"/>
          <w:szCs w:val="24"/>
        </w:rPr>
      </w:pPr>
      <w:r w:rsidRPr="00580023">
        <w:rPr>
          <w:rFonts w:eastAsia="Times New Roman" w:cstheme="minorHAnsi"/>
          <w:color w:val="212529"/>
          <w:sz w:val="24"/>
          <w:szCs w:val="24"/>
        </w:rPr>
        <w:t>Image</w:t>
      </w:r>
      <w:r w:rsidR="00F52A90" w:rsidRPr="00580023">
        <w:rPr>
          <w:rFonts w:eastAsia="Times New Roman" w:cstheme="minorHAnsi"/>
          <w:color w:val="212529"/>
          <w:sz w:val="24"/>
          <w:szCs w:val="24"/>
        </w:rPr>
        <w:t xml:space="preserve"> name: </w:t>
      </w:r>
      <w:r w:rsidR="00F52A90" w:rsidRPr="00580023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c8j11</w:t>
      </w:r>
    </w:p>
    <w:p w14:paraId="4A499A63" w14:textId="77777777" w:rsidR="00F52A90" w:rsidRPr="00580023" w:rsidRDefault="00F52A90" w:rsidP="00F52A9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580023">
        <w:rPr>
          <w:rFonts w:eastAsia="Times New Roman" w:cstheme="minorHAnsi"/>
          <w:color w:val="212529"/>
          <w:sz w:val="24"/>
          <w:szCs w:val="24"/>
        </w:rPr>
        <w:t>CENTOS_VERSION: </w:t>
      </w:r>
      <w:r w:rsidRPr="00580023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8</w:t>
      </w:r>
    </w:p>
    <w:p w14:paraId="242DF710" w14:textId="150DB79C" w:rsidR="00F52A90" w:rsidRPr="00580023" w:rsidRDefault="00F52A90" w:rsidP="00F52A9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580023">
        <w:rPr>
          <w:rFonts w:eastAsia="Times New Roman" w:cstheme="minorHAnsi"/>
          <w:color w:val="212529"/>
          <w:sz w:val="24"/>
          <w:szCs w:val="24"/>
        </w:rPr>
        <w:t>JAVA_VERSION: </w:t>
      </w:r>
      <w:r w:rsidRPr="00580023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11</w:t>
      </w:r>
    </w:p>
    <w:p w14:paraId="2D6A2BCB" w14:textId="5D1ECACF" w:rsidR="00F52A90" w:rsidRPr="00580023" w:rsidRDefault="00F52A90" w:rsidP="00F52A90">
      <w:pPr>
        <w:spacing w:before="195" w:after="75" w:line="240" w:lineRule="auto"/>
        <w:rPr>
          <w:rFonts w:eastAsia="Times New Roman" w:cstheme="minorHAnsi"/>
          <w:color w:val="212529"/>
          <w:sz w:val="24"/>
          <w:szCs w:val="24"/>
        </w:rPr>
      </w:pPr>
      <w:r w:rsidRPr="00580023">
        <w:rPr>
          <w:rFonts w:eastAsia="Times New Roman" w:cstheme="minorHAnsi"/>
          <w:b/>
          <w:bCs/>
          <w:color w:val="24292E"/>
          <w:sz w:val="24"/>
          <w:szCs w:val="24"/>
        </w:rPr>
        <w:t>Second Image:</w:t>
      </w:r>
    </w:p>
    <w:p w14:paraId="0BD2D458" w14:textId="2EFA618B" w:rsidR="00F52A90" w:rsidRPr="00580023" w:rsidRDefault="006343E4" w:rsidP="00F52A90">
      <w:pPr>
        <w:numPr>
          <w:ilvl w:val="0"/>
          <w:numId w:val="5"/>
        </w:numPr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580023">
        <w:rPr>
          <w:rFonts w:eastAsia="Times New Roman" w:cstheme="minorHAnsi"/>
          <w:color w:val="212529"/>
          <w:sz w:val="24"/>
          <w:szCs w:val="24"/>
        </w:rPr>
        <w:t xml:space="preserve">Image </w:t>
      </w:r>
      <w:r w:rsidR="00F52A90" w:rsidRPr="00580023">
        <w:rPr>
          <w:rFonts w:eastAsia="Times New Roman" w:cstheme="minorHAnsi"/>
          <w:color w:val="212529"/>
          <w:sz w:val="24"/>
          <w:szCs w:val="24"/>
        </w:rPr>
        <w:t>name: </w:t>
      </w:r>
      <w:r w:rsidR="00F52A90" w:rsidRPr="00580023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c7j180</w:t>
      </w:r>
    </w:p>
    <w:p w14:paraId="3228F7B5" w14:textId="77777777" w:rsidR="00F52A90" w:rsidRPr="00580023" w:rsidRDefault="00F52A90" w:rsidP="00F52A90">
      <w:pPr>
        <w:numPr>
          <w:ilvl w:val="0"/>
          <w:numId w:val="5"/>
        </w:numPr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580023">
        <w:rPr>
          <w:rFonts w:eastAsia="Times New Roman" w:cstheme="minorHAnsi"/>
          <w:color w:val="212529"/>
          <w:sz w:val="24"/>
          <w:szCs w:val="24"/>
        </w:rPr>
        <w:t>CENTOS_VERSION: </w:t>
      </w:r>
      <w:r w:rsidRPr="00580023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7</w:t>
      </w:r>
    </w:p>
    <w:p w14:paraId="68B39605" w14:textId="77777777" w:rsidR="00F52A90" w:rsidRPr="00580023" w:rsidRDefault="00F52A90" w:rsidP="00F52A90">
      <w:pPr>
        <w:numPr>
          <w:ilvl w:val="0"/>
          <w:numId w:val="5"/>
        </w:numPr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580023">
        <w:rPr>
          <w:rFonts w:eastAsia="Times New Roman" w:cstheme="minorHAnsi"/>
          <w:color w:val="212529"/>
          <w:sz w:val="24"/>
          <w:szCs w:val="24"/>
        </w:rPr>
        <w:t>JAVA_VERSION: </w:t>
      </w:r>
      <w:r w:rsidRPr="00580023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1.8.0</w:t>
      </w:r>
    </w:p>
    <w:p w14:paraId="41DF3FE9" w14:textId="0F7FB4D3" w:rsidR="00E4734C" w:rsidRPr="00580023" w:rsidRDefault="00E4734C" w:rsidP="00F83A06">
      <w:pPr>
        <w:spacing w:before="195" w:after="75" w:line="240" w:lineRule="auto"/>
        <w:rPr>
          <w:rFonts w:eastAsia="Times New Roman" w:cstheme="minorHAnsi"/>
          <w:color w:val="24292E"/>
          <w:sz w:val="24"/>
          <w:szCs w:val="24"/>
        </w:rPr>
      </w:pPr>
      <w:r w:rsidRPr="00580023">
        <w:rPr>
          <w:rFonts w:eastAsia="Times New Roman" w:cstheme="minorHAnsi"/>
          <w:b/>
          <w:bCs/>
          <w:color w:val="24292E"/>
          <w:sz w:val="24"/>
          <w:szCs w:val="24"/>
        </w:rPr>
        <w:t>Hint</w:t>
      </w:r>
      <w:r w:rsidRPr="00580023">
        <w:rPr>
          <w:rFonts w:eastAsia="Times New Roman" w:cstheme="minorHAnsi"/>
          <w:color w:val="24292E"/>
          <w:sz w:val="24"/>
          <w:szCs w:val="24"/>
        </w:rPr>
        <w:t>:</w:t>
      </w:r>
      <w:r w:rsidR="00F83A06" w:rsidRPr="00580023">
        <w:rPr>
          <w:rFonts w:eastAsia="Times New Roman" w:cstheme="minorHAnsi"/>
          <w:color w:val="24292E"/>
          <w:sz w:val="24"/>
          <w:szCs w:val="24"/>
        </w:rPr>
        <w:br/>
        <w:t xml:space="preserve">    </w:t>
      </w:r>
      <w:r w:rsidRPr="00580023">
        <w:rPr>
          <w:rFonts w:eastAsia="Times New Roman" w:cstheme="minorHAnsi"/>
          <w:color w:val="24292E"/>
          <w:sz w:val="24"/>
          <w:szCs w:val="24"/>
        </w:rPr>
        <w:t xml:space="preserve">To install </w:t>
      </w:r>
      <w:proofErr w:type="spellStart"/>
      <w:r w:rsidRPr="00580023">
        <w:rPr>
          <w:rFonts w:eastAsia="Times New Roman" w:cstheme="minorHAnsi"/>
          <w:color w:val="24292E"/>
          <w:sz w:val="24"/>
          <w:szCs w:val="24"/>
        </w:rPr>
        <w:t>openjdk</w:t>
      </w:r>
      <w:proofErr w:type="spellEnd"/>
      <w:r w:rsidRPr="00580023">
        <w:rPr>
          <w:rFonts w:eastAsia="Times New Roman" w:cstheme="minorHAnsi"/>
          <w:color w:val="24292E"/>
          <w:sz w:val="24"/>
          <w:szCs w:val="24"/>
        </w:rPr>
        <w:t xml:space="preserve"> N (where N stands for its version) on CentOS use following command:</w:t>
      </w:r>
    </w:p>
    <w:p w14:paraId="2CA3AB3B" w14:textId="77777777" w:rsidR="00E4734C" w:rsidRPr="00580023" w:rsidRDefault="00E4734C" w:rsidP="00E4734C">
      <w:pPr>
        <w:pBdr>
          <w:top w:val="single" w:sz="6" w:space="2" w:color="CCCCCC"/>
          <w:left w:val="single" w:sz="6" w:space="4" w:color="CCCCCC"/>
          <w:bottom w:val="single" w:sz="6" w:space="2" w:color="CCCCCC"/>
          <w:right w:val="single" w:sz="6" w:space="4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r w:rsidRPr="00580023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yum install java-N-</w:t>
      </w:r>
      <w:proofErr w:type="spellStart"/>
      <w:r w:rsidRPr="00580023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openjdk</w:t>
      </w:r>
      <w:proofErr w:type="spellEnd"/>
    </w:p>
    <w:p w14:paraId="74BC3AD9" w14:textId="12354BD6" w:rsidR="00CE2B20" w:rsidRPr="00580023" w:rsidRDefault="006343E4" w:rsidP="00A71334">
      <w:pPr>
        <w:spacing w:before="100" w:beforeAutospacing="1" w:after="100" w:afterAutospacing="1" w:line="240" w:lineRule="auto"/>
        <w:rPr>
          <w:rFonts w:cstheme="minorHAnsi"/>
          <w:color w:val="212529"/>
          <w:sz w:val="24"/>
          <w:szCs w:val="24"/>
        </w:rPr>
      </w:pPr>
      <w:r w:rsidRPr="00580023">
        <w:rPr>
          <w:rFonts w:cstheme="minorHAnsi"/>
          <w:b/>
          <w:bCs/>
          <w:sz w:val="24"/>
          <w:szCs w:val="24"/>
        </w:rPr>
        <w:lastRenderedPageBreak/>
        <w:t>Documentation:</w:t>
      </w:r>
      <w:r w:rsidR="00744555" w:rsidRPr="00580023">
        <w:rPr>
          <w:rFonts w:cstheme="minorHAnsi"/>
          <w:color w:val="212529"/>
          <w:sz w:val="24"/>
          <w:szCs w:val="24"/>
        </w:rPr>
        <w:t xml:space="preserve"> </w:t>
      </w:r>
      <w:r w:rsidR="00744555" w:rsidRPr="00580023">
        <w:rPr>
          <w:rFonts w:cstheme="minorHAnsi"/>
          <w:color w:val="212529"/>
          <w:sz w:val="24"/>
          <w:szCs w:val="24"/>
        </w:rPr>
        <w:br/>
      </w:r>
      <w:hyperlink r:id="rId38" w:anchor="arg" w:history="1">
        <w:r w:rsidR="00744555" w:rsidRPr="00580023">
          <w:rPr>
            <w:rStyle w:val="Hyperlink"/>
            <w:rFonts w:cstheme="minorHAnsi"/>
            <w:sz w:val="24"/>
            <w:szCs w:val="24"/>
          </w:rPr>
          <w:t>https://docs.docker.com/engine/reference/builder/#arg</w:t>
        </w:r>
      </w:hyperlink>
      <w:r w:rsidR="00744555" w:rsidRPr="00580023">
        <w:rPr>
          <w:rFonts w:cstheme="minorHAnsi"/>
          <w:color w:val="212529"/>
          <w:sz w:val="24"/>
          <w:szCs w:val="24"/>
        </w:rPr>
        <w:br/>
      </w:r>
      <w:hyperlink r:id="rId39" w:history="1">
        <w:r w:rsidR="00744555" w:rsidRPr="00580023">
          <w:rPr>
            <w:rStyle w:val="Hyperlink"/>
            <w:rFonts w:cstheme="minorHAnsi"/>
            <w:sz w:val="24"/>
            <w:szCs w:val="24"/>
          </w:rPr>
          <w:t>https://docs.docker.com/engine/reference/builder/</w:t>
        </w:r>
      </w:hyperlink>
      <w:r w:rsidR="00744555" w:rsidRPr="00580023">
        <w:rPr>
          <w:rFonts w:cstheme="minorHAnsi"/>
          <w:color w:val="212529"/>
          <w:sz w:val="24"/>
          <w:szCs w:val="24"/>
        </w:rPr>
        <w:br/>
      </w:r>
      <w:hyperlink r:id="rId40" w:tgtFrame="_blank" w:history="1">
        <w:r w:rsidR="0014062F" w:rsidRPr="00580023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https://docs.docker.com/engine/reference/commandline/build/</w:t>
        </w:r>
      </w:hyperlink>
      <w:r w:rsidR="00744555" w:rsidRPr="00580023">
        <w:rPr>
          <w:rFonts w:cstheme="minorHAnsi"/>
          <w:color w:val="212529"/>
          <w:sz w:val="24"/>
          <w:szCs w:val="24"/>
        </w:rPr>
        <w:br/>
      </w:r>
      <w:hyperlink r:id="rId41" w:tgtFrame="_blank" w:history="1">
        <w:r w:rsidR="0014062F" w:rsidRPr="00580023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https://docs.docker.com/engine/reference/commandline/image/</w:t>
        </w:r>
      </w:hyperlink>
      <w:r w:rsidR="007B7D2A" w:rsidRPr="00580023">
        <w:rPr>
          <w:rFonts w:cstheme="minorHAnsi"/>
          <w:color w:val="212529"/>
          <w:sz w:val="24"/>
          <w:szCs w:val="24"/>
        </w:rPr>
        <w:br/>
      </w:r>
      <w:hyperlink r:id="rId42" w:tgtFrame="_blank" w:history="1">
        <w:r w:rsidR="0014062F" w:rsidRPr="00580023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https://docs.docker.com/engine/reference/commandline/images/</w:t>
        </w:r>
      </w:hyperlink>
      <w:r w:rsidRPr="00580023">
        <w:rPr>
          <w:rFonts w:cstheme="minorHAnsi"/>
          <w:sz w:val="24"/>
          <w:szCs w:val="24"/>
        </w:rPr>
        <w:br/>
      </w:r>
    </w:p>
    <w:p w14:paraId="21AB0C76" w14:textId="77777777" w:rsidR="00CE2B20" w:rsidRDefault="00CE2B20">
      <w:pPr>
        <w:rPr>
          <w:rFonts w:cstheme="minorHAnsi"/>
          <w:color w:val="212529"/>
          <w:sz w:val="24"/>
          <w:szCs w:val="24"/>
        </w:rPr>
      </w:pPr>
      <w:r>
        <w:rPr>
          <w:rFonts w:cstheme="minorHAnsi"/>
          <w:color w:val="212529"/>
          <w:sz w:val="24"/>
          <w:szCs w:val="24"/>
        </w:rPr>
        <w:br w:type="page"/>
      </w:r>
    </w:p>
    <w:p w14:paraId="70128997" w14:textId="56DB1BA2" w:rsidR="006343E4" w:rsidRDefault="00C81CF6" w:rsidP="00C81CF6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Task </w:t>
      </w:r>
      <w:r w:rsidR="004F3E9A">
        <w:rPr>
          <w:shd w:val="clear" w:color="auto" w:fill="FFFFFF"/>
        </w:rPr>
        <w:t>4</w:t>
      </w:r>
    </w:p>
    <w:p w14:paraId="2EBFF1CA" w14:textId="1C5536F6" w:rsidR="00CB7AB9" w:rsidRDefault="00CB7AB9" w:rsidP="00CB7AB9"/>
    <w:p w14:paraId="3BDE1507" w14:textId="77777777" w:rsidR="00D0578E" w:rsidRPr="00BA6895" w:rsidRDefault="00D0578E" w:rsidP="00D0578E">
      <w:pPr>
        <w:rPr>
          <w:ins w:id="50" w:author="Slobolinskyi, Artem" w:date="2021-04-16T16:04:00Z"/>
          <w:rFonts w:cstheme="minorHAnsi"/>
          <w:b/>
          <w:bCs/>
          <w:sz w:val="24"/>
          <w:szCs w:val="24"/>
        </w:rPr>
      </w:pPr>
      <w:ins w:id="51" w:author="Slobolinskyi, Artem" w:date="2021-04-16T16:04:00Z">
        <w:r w:rsidRPr="00BA6895">
          <w:rPr>
            <w:rFonts w:cstheme="minorHAnsi"/>
            <w:b/>
            <w:bCs/>
            <w:sz w:val="24"/>
            <w:szCs w:val="24"/>
          </w:rPr>
          <w:t>Expected result:</w:t>
        </w:r>
      </w:ins>
    </w:p>
    <w:p w14:paraId="51D97639" w14:textId="4197BB2F" w:rsidR="00D0578E" w:rsidRPr="00520321" w:rsidRDefault="00520321" w:rsidP="00D0578E">
      <w:pPr>
        <w:spacing w:after="0" w:line="240" w:lineRule="auto"/>
        <w:rPr>
          <w:ins w:id="52" w:author="Slobolinskyi, Artem" w:date="2021-04-16T16:04:00Z"/>
          <w:rFonts w:cstheme="minorHAnsi"/>
          <w:color w:val="24292E"/>
          <w:sz w:val="24"/>
          <w:szCs w:val="24"/>
          <w:shd w:val="clear" w:color="auto" w:fill="FFFFFF"/>
          <w:lang w:val="en-150"/>
          <w:rPrChange w:id="53" w:author="Slobolinskyi, Artem" w:date="2021-04-16T16:06:00Z">
            <w:rPr>
              <w:ins w:id="54" w:author="Slobolinskyi, Artem" w:date="2021-04-16T16:04:00Z"/>
              <w:rFonts w:cstheme="minorHAnsi"/>
              <w:color w:val="24292E"/>
              <w:sz w:val="24"/>
              <w:szCs w:val="24"/>
              <w:shd w:val="clear" w:color="auto" w:fill="FFFFFF"/>
            </w:rPr>
          </w:rPrChange>
        </w:rPr>
      </w:pPr>
      <w:ins w:id="55" w:author="Slobolinskyi, Artem" w:date="2021-04-16T16:06:00Z">
        <w:r>
          <w:rPr>
            <w:rFonts w:cstheme="minorHAnsi"/>
            <w:color w:val="24292E"/>
            <w:sz w:val="24"/>
            <w:szCs w:val="24"/>
            <w:shd w:val="clear" w:color="auto" w:fill="FFFFFF"/>
            <w:lang w:val="en-150"/>
          </w:rPr>
          <w:t>...</w:t>
        </w:r>
      </w:ins>
    </w:p>
    <w:p w14:paraId="1E9949E4" w14:textId="77777777" w:rsidR="00D0578E" w:rsidRPr="00CF5D79" w:rsidRDefault="00D0578E" w:rsidP="00D0578E">
      <w:pPr>
        <w:spacing w:after="0" w:line="240" w:lineRule="auto"/>
        <w:rPr>
          <w:ins w:id="56" w:author="Slobolinskyi, Artem" w:date="2021-04-16T16:04:00Z"/>
          <w:rFonts w:cstheme="minorHAnsi"/>
          <w:color w:val="24292E"/>
          <w:sz w:val="24"/>
          <w:szCs w:val="24"/>
          <w:shd w:val="clear" w:color="auto" w:fill="FFFFFF"/>
        </w:rPr>
      </w:pPr>
    </w:p>
    <w:p w14:paraId="79B479DB" w14:textId="77777777" w:rsidR="00D0578E" w:rsidRDefault="00D0578E" w:rsidP="00D0578E">
      <w:pPr>
        <w:rPr>
          <w:ins w:id="57" w:author="Slobolinskyi, Artem" w:date="2021-04-16T16:04:00Z"/>
          <w:rFonts w:cstheme="minorHAnsi"/>
          <w:b/>
          <w:bCs/>
          <w:sz w:val="24"/>
          <w:szCs w:val="24"/>
        </w:rPr>
      </w:pPr>
      <w:ins w:id="58" w:author="Slobolinskyi, Artem" w:date="2021-04-16T16:04:00Z">
        <w:r w:rsidRPr="00BA6895">
          <w:rPr>
            <w:rFonts w:cstheme="minorHAnsi"/>
            <w:b/>
            <w:bCs/>
            <w:sz w:val="24"/>
            <w:szCs w:val="24"/>
          </w:rPr>
          <w:t>Steps to verify the result:</w:t>
        </w:r>
      </w:ins>
    </w:p>
    <w:p w14:paraId="0C2A2A20" w14:textId="21DD24EB" w:rsidR="0083158B" w:rsidDel="00D0578E" w:rsidRDefault="0083158B" w:rsidP="00CB7AB9">
      <w:pPr>
        <w:rPr>
          <w:del w:id="59" w:author="Slobolinskyi, Artem" w:date="2021-04-16T16:04:00Z"/>
        </w:rPr>
      </w:pPr>
      <w:del w:id="60" w:author="Slobolinskyi, Artem" w:date="2021-04-16T16:04:00Z">
        <w:r w:rsidDel="00D0578E">
          <w:rPr>
            <w:rFonts w:cstheme="minorHAnsi"/>
            <w:b/>
            <w:bCs/>
            <w:sz w:val="24"/>
            <w:szCs w:val="24"/>
          </w:rPr>
          <w:delText>Expected result</w:delText>
        </w:r>
        <w:r w:rsidRPr="00E9006A" w:rsidDel="00D0578E">
          <w:rPr>
            <w:rFonts w:cstheme="minorHAnsi"/>
            <w:b/>
            <w:bCs/>
            <w:sz w:val="24"/>
            <w:szCs w:val="24"/>
          </w:rPr>
          <w:delText>:</w:delText>
        </w:r>
      </w:del>
    </w:p>
    <w:p w14:paraId="6A6AF7BB" w14:textId="77777777" w:rsidR="00CB7AB9" w:rsidRDefault="00CB7AB9" w:rsidP="00CB7AB9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111241">
        <w:rPr>
          <w:rFonts w:asciiTheme="minorHAnsi" w:hAnsiTheme="minorHAnsi" w:cstheme="minorHAnsi"/>
          <w:color w:val="24292E"/>
        </w:rPr>
        <w:t>Perform a few requests and check container logs. You should see the following output:</w:t>
      </w:r>
    </w:p>
    <w:p w14:paraId="24AEC389" w14:textId="77777777" w:rsidR="00CB7AB9" w:rsidRPr="004D677F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C:\docker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-labs</w:t>
      </w:r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\task4&gt; (Invoke-</w:t>
      </w:r>
      <w:proofErr w:type="spellStart"/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WebRequest</w:t>
      </w:r>
      <w:proofErr w:type="spellEnd"/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http://localhost:18084).Content</w:t>
      </w:r>
    </w:p>
    <w:p w14:paraId="5F90293F" w14:textId="77777777" w:rsidR="00CB7AB9" w:rsidRPr="004D677F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hostname: 17cf4561310b</w:t>
      </w:r>
    </w:p>
    <w:p w14:paraId="388B44DB" w14:textId="77777777" w:rsidR="00CB7AB9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proofErr w:type="spellStart"/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ip</w:t>
      </w:r>
      <w:proofErr w:type="spellEnd"/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address: 172.17.0.4</w:t>
      </w:r>
    </w:p>
    <w:p w14:paraId="51DD5FC6" w14:textId="77777777" w:rsidR="00CB7AB9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</w:p>
    <w:p w14:paraId="34AFFD15" w14:textId="77777777" w:rsidR="00CB7AB9" w:rsidRPr="004D677F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C:\docker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-labs</w:t>
      </w:r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\task4&gt; (Invoke-</w:t>
      </w:r>
      <w:proofErr w:type="spellStart"/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WebRequest</w:t>
      </w:r>
      <w:proofErr w:type="spellEnd"/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http://localhost:18084).Content</w:t>
      </w:r>
    </w:p>
    <w:p w14:paraId="5E8CD369" w14:textId="77777777" w:rsidR="00CB7AB9" w:rsidRPr="004D677F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hostname: 17cf4561310b</w:t>
      </w:r>
    </w:p>
    <w:p w14:paraId="5B97599B" w14:textId="77777777" w:rsidR="00CB7AB9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proofErr w:type="spellStart"/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ip</w:t>
      </w:r>
      <w:proofErr w:type="spellEnd"/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address: 172.17.0.4</w:t>
      </w:r>
    </w:p>
    <w:p w14:paraId="58556FD1" w14:textId="77777777" w:rsidR="00CB7AB9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</w:p>
    <w:p w14:paraId="60AF7CF7" w14:textId="77777777" w:rsidR="00CB7AB9" w:rsidRPr="004D677F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C:\docker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-labs</w:t>
      </w:r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\task4&gt; (Invoke-</w:t>
      </w:r>
      <w:proofErr w:type="spellStart"/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WebRequest</w:t>
      </w:r>
      <w:proofErr w:type="spellEnd"/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http://localhost:18084).Content</w:t>
      </w:r>
    </w:p>
    <w:p w14:paraId="4759F9FB" w14:textId="77777777" w:rsidR="00CB7AB9" w:rsidRPr="004D677F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hostname: 17cf4561310b</w:t>
      </w:r>
    </w:p>
    <w:p w14:paraId="61D7DB63" w14:textId="77777777" w:rsidR="00CB7AB9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proofErr w:type="spellStart"/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ip</w:t>
      </w:r>
      <w:proofErr w:type="spellEnd"/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address: 172.17.0.4</w:t>
      </w:r>
    </w:p>
    <w:p w14:paraId="31085090" w14:textId="77777777" w:rsidR="00CB7AB9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</w:p>
    <w:p w14:paraId="270777DC" w14:textId="77777777" w:rsidR="00CB7AB9" w:rsidRPr="004D677F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C:\docker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-labs</w:t>
      </w:r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\task4&gt; docker logs </w:t>
      </w:r>
      <w:proofErr w:type="spellStart"/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go_multi</w:t>
      </w:r>
      <w:proofErr w:type="spellEnd"/>
    </w:p>
    <w:p w14:paraId="648DFAB4" w14:textId="77777777" w:rsidR="00CB7AB9" w:rsidRPr="004D677F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2021/01/03 14:27:43 Getting request from 172.17.0.1:35746</w:t>
      </w:r>
    </w:p>
    <w:p w14:paraId="35D7A5AE" w14:textId="77777777" w:rsidR="00CB7AB9" w:rsidRPr="004D677F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2021/01/03 14:29:21 Getting request from 172.17.0.1:35746</w:t>
      </w:r>
    </w:p>
    <w:p w14:paraId="2CFBD955" w14:textId="77777777" w:rsidR="00CB7AB9" w:rsidRPr="00644AF7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Fonts w:asciiTheme="minorHAnsi" w:hAnsiTheme="minorHAnsi" w:cstheme="minorHAnsi"/>
          <w:color w:val="24292E"/>
          <w:sz w:val="24"/>
          <w:szCs w:val="24"/>
        </w:rPr>
      </w:pPr>
      <w:r w:rsidRPr="004D677F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2021/01/03 14:29:22 Getting request from 172.17.0.1:35746</w:t>
      </w:r>
    </w:p>
    <w:p w14:paraId="54CD528B" w14:textId="77777777" w:rsidR="00CB7AB9" w:rsidRDefault="00CB7AB9" w:rsidP="00CB7AB9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</w:p>
    <w:p w14:paraId="63E46EF8" w14:textId="77777777" w:rsidR="00CB7AB9" w:rsidRPr="005462A3" w:rsidRDefault="00CB7AB9" w:rsidP="00CB7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5462A3">
        <w:rPr>
          <w:rFonts w:asciiTheme="minorHAnsi" w:hAnsiTheme="minorHAnsi" w:cstheme="minorHAnsi"/>
          <w:color w:val="24292E"/>
        </w:rPr>
        <w:t>Now just compare sizes of </w:t>
      </w:r>
      <w:proofErr w:type="spellStart"/>
      <w:r w:rsidRPr="005462A3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go_simple</w:t>
      </w:r>
      <w:proofErr w:type="spellEnd"/>
      <w:r w:rsidRPr="005462A3">
        <w:rPr>
          <w:rFonts w:asciiTheme="minorHAnsi" w:hAnsiTheme="minorHAnsi" w:cstheme="minorHAnsi"/>
          <w:color w:val="24292E"/>
        </w:rPr>
        <w:t> and </w:t>
      </w:r>
      <w:proofErr w:type="spellStart"/>
      <w:r w:rsidRPr="005462A3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go_multi</w:t>
      </w:r>
      <w:proofErr w:type="spellEnd"/>
      <w:r w:rsidRPr="005462A3">
        <w:rPr>
          <w:rFonts w:asciiTheme="minorHAnsi" w:hAnsiTheme="minorHAnsi" w:cstheme="minorHAnsi"/>
          <w:color w:val="24292E"/>
        </w:rPr>
        <w:t> images! Incredible!</w:t>
      </w:r>
    </w:p>
    <w:p w14:paraId="4D81FD14" w14:textId="77777777" w:rsidR="00CB7AB9" w:rsidRPr="005462A3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5462A3">
        <w:rPr>
          <w:rStyle w:val="HTMLCode"/>
          <w:color w:val="444444"/>
          <w:bdr w:val="none" w:sz="0" w:space="0" w:color="auto" w:frame="1"/>
          <w:shd w:val="clear" w:color="auto" w:fill="F0F0F0"/>
        </w:rPr>
        <w:t>C:\docker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>-labs</w:t>
      </w:r>
      <w:r w:rsidRPr="005462A3">
        <w:rPr>
          <w:rStyle w:val="HTMLCode"/>
          <w:color w:val="444444"/>
          <w:bdr w:val="none" w:sz="0" w:space="0" w:color="auto" w:frame="1"/>
          <w:shd w:val="clear" w:color="auto" w:fill="F0F0F0"/>
        </w:rPr>
        <w:t>\task4&gt; docker image ls | Select-String ^go_</w:t>
      </w:r>
    </w:p>
    <w:p w14:paraId="0ED6D211" w14:textId="77777777" w:rsidR="00CB7AB9" w:rsidRPr="005462A3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</w:p>
    <w:p w14:paraId="62459BEF" w14:textId="77777777" w:rsidR="00CB7AB9" w:rsidRPr="005462A3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proofErr w:type="spellStart"/>
      <w:r w:rsidRPr="005462A3">
        <w:rPr>
          <w:rStyle w:val="HTMLCode"/>
          <w:color w:val="444444"/>
          <w:bdr w:val="none" w:sz="0" w:space="0" w:color="auto" w:frame="1"/>
          <w:shd w:val="clear" w:color="auto" w:fill="F0F0F0"/>
        </w:rPr>
        <w:t>go_multi</w:t>
      </w:r>
      <w:proofErr w:type="spellEnd"/>
      <w:r w:rsidRPr="005462A3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latest              1cf3116028e0   36 seconds ago   5.65MB</w:t>
      </w:r>
    </w:p>
    <w:p w14:paraId="237BFDC9" w14:textId="77777777" w:rsidR="00CB7AB9" w:rsidRDefault="00CB7AB9" w:rsidP="00CB7A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proofErr w:type="spellStart"/>
      <w:r w:rsidRPr="005462A3">
        <w:rPr>
          <w:rStyle w:val="HTMLCode"/>
          <w:color w:val="444444"/>
          <w:bdr w:val="none" w:sz="0" w:space="0" w:color="auto" w:frame="1"/>
          <w:shd w:val="clear" w:color="auto" w:fill="F0F0F0"/>
        </w:rPr>
        <w:t>go_simple</w:t>
      </w:r>
      <w:proofErr w:type="spellEnd"/>
      <w:r w:rsidRPr="005462A3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latest              af2fc8af024a   2 hours ago      879MB</w:t>
      </w:r>
    </w:p>
    <w:p w14:paraId="184000CA" w14:textId="77777777" w:rsidR="00CB7AB9" w:rsidRPr="00CB7AB9" w:rsidRDefault="00CB7AB9" w:rsidP="00CB7AB9">
      <w:pPr>
        <w:pBdr>
          <w:bottom w:val="single" w:sz="4" w:space="1" w:color="auto"/>
        </w:pBdr>
      </w:pPr>
    </w:p>
    <w:p w14:paraId="0CF08D73" w14:textId="77777777" w:rsidR="004905A3" w:rsidRDefault="004905A3" w:rsidP="00C81CF6">
      <w:pPr>
        <w:spacing w:beforeAutospacing="1" w:after="0" w:afterAutospacing="1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2CCE611A" w14:textId="7484279C" w:rsidR="00C81CF6" w:rsidRDefault="00C81CF6" w:rsidP="00C81CF6">
      <w:pPr>
        <w:spacing w:beforeAutospacing="1" w:after="0" w:afterAutospacing="1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123E3">
        <w:rPr>
          <w:rFonts w:cstheme="minorHAnsi"/>
          <w:color w:val="24292E"/>
          <w:sz w:val="24"/>
          <w:szCs w:val="24"/>
          <w:shd w:val="clear" w:color="auto" w:fill="FFFFFF"/>
        </w:rPr>
        <w:t>Create </w:t>
      </w:r>
      <w:proofErr w:type="spellStart"/>
      <w:r w:rsidRPr="00E123E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Dockerfile</w:t>
      </w:r>
      <w:proofErr w:type="spellEnd"/>
      <w:r w:rsidRPr="00E123E3">
        <w:rPr>
          <w:rFonts w:cstheme="minorHAnsi"/>
          <w:color w:val="24292E"/>
          <w:sz w:val="24"/>
          <w:szCs w:val="24"/>
          <w:shd w:val="clear" w:color="auto" w:fill="FFFFFF"/>
        </w:rPr>
        <w:t> in </w:t>
      </w:r>
      <w:r w:rsidRPr="00E123E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C:\</w:t>
      </w:r>
      <w:r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d</w:t>
      </w:r>
      <w:r w:rsidRPr="00E123E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ocker</w:t>
      </w:r>
      <w:r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-labs</w:t>
      </w:r>
      <w:r w:rsidRPr="00E123E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\</w:t>
      </w:r>
      <w:r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t</w:t>
      </w:r>
      <w:r w:rsidRPr="00E123E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ask</w:t>
      </w:r>
      <w:r w:rsidR="004F3E9A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4</w:t>
      </w:r>
      <w:r w:rsidRPr="00E123E3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\</w:t>
      </w:r>
      <w:r w:rsidRPr="00E123E3">
        <w:rPr>
          <w:rFonts w:cstheme="minorHAnsi"/>
          <w:color w:val="24292E"/>
          <w:sz w:val="24"/>
          <w:szCs w:val="24"/>
          <w:shd w:val="clear" w:color="auto" w:fill="FFFFFF"/>
        </w:rPr>
        <w:t>with the requirements below.</w:t>
      </w:r>
    </w:p>
    <w:p w14:paraId="525FB936" w14:textId="77777777" w:rsidR="00BA7DA4" w:rsidRPr="00D76ABE" w:rsidRDefault="00BA7DA4" w:rsidP="00BA7DA4">
      <w:pPr>
        <w:rPr>
          <w:rFonts w:cstheme="minorHAnsi"/>
          <w:b/>
          <w:bCs/>
          <w:sz w:val="24"/>
          <w:szCs w:val="24"/>
        </w:rPr>
      </w:pPr>
      <w:r w:rsidRPr="00D76ABE">
        <w:rPr>
          <w:rFonts w:cstheme="minorHAnsi"/>
          <w:b/>
          <w:bCs/>
          <w:sz w:val="24"/>
          <w:szCs w:val="24"/>
        </w:rPr>
        <w:t>Task:</w:t>
      </w:r>
    </w:p>
    <w:p w14:paraId="186590E7" w14:textId="487FA858" w:rsidR="002B792C" w:rsidRDefault="001C63BA" w:rsidP="002B792C">
      <w:pPr>
        <w:spacing w:beforeAutospacing="1" w:after="0" w:afterAutospacing="1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1C63BA">
        <w:rPr>
          <w:rFonts w:cstheme="minorHAnsi"/>
          <w:color w:val="24292E"/>
          <w:sz w:val="24"/>
          <w:szCs w:val="24"/>
          <w:shd w:val="clear" w:color="auto" w:fill="FFFFFF"/>
        </w:rPr>
        <w:t>In the above directory create the following files with the below contents:</w:t>
      </w:r>
    </w:p>
    <w:p w14:paraId="789B185B" w14:textId="77777777" w:rsidR="00C15713" w:rsidRDefault="00C15713">
      <w:pPr>
        <w:rPr>
          <w:b/>
          <w:bCs/>
        </w:rPr>
      </w:pPr>
      <w:r>
        <w:rPr>
          <w:b/>
          <w:bCs/>
        </w:rPr>
        <w:br w:type="page"/>
      </w:r>
    </w:p>
    <w:p w14:paraId="1C5A2ACA" w14:textId="4480571B" w:rsidR="001C63BA" w:rsidRPr="002B792C" w:rsidRDefault="001C63BA" w:rsidP="002B792C">
      <w:pPr>
        <w:spacing w:beforeAutospacing="1" w:after="0" w:afterAutospacing="1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proofErr w:type="spellStart"/>
      <w:r w:rsidRPr="00A14DFA">
        <w:rPr>
          <w:b/>
          <w:bCs/>
        </w:rPr>
        <w:lastRenderedPageBreak/>
        <w:t>web.go</w:t>
      </w:r>
      <w:proofErr w:type="spellEnd"/>
      <w:r w:rsidRPr="00A14DFA">
        <w:rPr>
          <w:b/>
          <w:bCs/>
        </w:rPr>
        <w:t>:</w:t>
      </w:r>
    </w:p>
    <w:p w14:paraId="2F424E03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package main</w:t>
      </w:r>
    </w:p>
    <w:p w14:paraId="1DB792AC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</w:p>
    <w:p w14:paraId="26829233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import (</w:t>
      </w:r>
    </w:p>
    <w:p w14:paraId="7A2F6D77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    "</w:t>
      </w:r>
      <w:proofErr w:type="spellStart"/>
      <w:r w:rsidRPr="00A14DFA">
        <w:rPr>
          <w:color w:val="000000"/>
          <w:sz w:val="16"/>
          <w:szCs w:val="16"/>
        </w:rPr>
        <w:t>fmt</w:t>
      </w:r>
      <w:proofErr w:type="spellEnd"/>
      <w:r w:rsidRPr="00A14DFA">
        <w:rPr>
          <w:color w:val="000000"/>
          <w:sz w:val="16"/>
          <w:szCs w:val="16"/>
        </w:rPr>
        <w:t>"</w:t>
      </w:r>
    </w:p>
    <w:p w14:paraId="08875E41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    "log"</w:t>
      </w:r>
    </w:p>
    <w:p w14:paraId="4C378601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    "net/http"</w:t>
      </w:r>
    </w:p>
    <w:p w14:paraId="091CBC84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    "</w:t>
      </w:r>
      <w:proofErr w:type="spellStart"/>
      <w:r w:rsidRPr="00A14DFA">
        <w:rPr>
          <w:color w:val="000000"/>
          <w:sz w:val="16"/>
          <w:szCs w:val="16"/>
        </w:rPr>
        <w:t>os</w:t>
      </w:r>
      <w:proofErr w:type="spellEnd"/>
      <w:r w:rsidRPr="00A14DFA">
        <w:rPr>
          <w:color w:val="000000"/>
          <w:sz w:val="16"/>
          <w:szCs w:val="16"/>
        </w:rPr>
        <w:t>"</w:t>
      </w:r>
    </w:p>
    <w:p w14:paraId="2E78D9DD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    "net"</w:t>
      </w:r>
    </w:p>
    <w:p w14:paraId="6D4AB8D1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)</w:t>
      </w:r>
    </w:p>
    <w:p w14:paraId="66A11958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</w:p>
    <w:p w14:paraId="4D5622B4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proofErr w:type="spellStart"/>
      <w:r w:rsidRPr="00A14DFA">
        <w:rPr>
          <w:color w:val="000000"/>
          <w:sz w:val="16"/>
          <w:szCs w:val="16"/>
        </w:rPr>
        <w:t>func</w:t>
      </w:r>
      <w:proofErr w:type="spellEnd"/>
      <w:r w:rsidRPr="00A14DFA">
        <w:rPr>
          <w:color w:val="000000"/>
          <w:sz w:val="16"/>
          <w:szCs w:val="16"/>
        </w:rPr>
        <w:t xml:space="preserve"> handler(w </w:t>
      </w:r>
      <w:proofErr w:type="spellStart"/>
      <w:r w:rsidRPr="00A14DFA">
        <w:rPr>
          <w:color w:val="000000"/>
          <w:sz w:val="16"/>
          <w:szCs w:val="16"/>
        </w:rPr>
        <w:t>http.ResponseWriter</w:t>
      </w:r>
      <w:proofErr w:type="spellEnd"/>
      <w:r w:rsidRPr="00A14DFA">
        <w:rPr>
          <w:color w:val="000000"/>
          <w:sz w:val="16"/>
          <w:szCs w:val="16"/>
        </w:rPr>
        <w:t>, r *</w:t>
      </w:r>
      <w:proofErr w:type="spellStart"/>
      <w:r w:rsidRPr="00A14DFA">
        <w:rPr>
          <w:color w:val="000000"/>
          <w:sz w:val="16"/>
          <w:szCs w:val="16"/>
        </w:rPr>
        <w:t>http.Request</w:t>
      </w:r>
      <w:proofErr w:type="spellEnd"/>
      <w:r w:rsidRPr="00A14DFA">
        <w:rPr>
          <w:color w:val="000000"/>
          <w:sz w:val="16"/>
          <w:szCs w:val="16"/>
        </w:rPr>
        <w:t>) {</w:t>
      </w:r>
    </w:p>
    <w:p w14:paraId="7C7E3625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    </w:t>
      </w:r>
      <w:proofErr w:type="spellStart"/>
      <w:r w:rsidRPr="00A14DFA">
        <w:rPr>
          <w:color w:val="000000"/>
          <w:sz w:val="16"/>
          <w:szCs w:val="16"/>
        </w:rPr>
        <w:t>ip</w:t>
      </w:r>
      <w:proofErr w:type="spellEnd"/>
      <w:r w:rsidRPr="00A14DFA">
        <w:rPr>
          <w:color w:val="000000"/>
          <w:sz w:val="16"/>
          <w:szCs w:val="16"/>
        </w:rPr>
        <w:t xml:space="preserve">, port, _ := </w:t>
      </w:r>
      <w:proofErr w:type="spellStart"/>
      <w:r w:rsidRPr="00A14DFA">
        <w:rPr>
          <w:color w:val="000000"/>
          <w:sz w:val="16"/>
          <w:szCs w:val="16"/>
        </w:rPr>
        <w:t>net.SplitHostPort</w:t>
      </w:r>
      <w:proofErr w:type="spellEnd"/>
      <w:r w:rsidRPr="00A14DFA">
        <w:rPr>
          <w:color w:val="000000"/>
          <w:sz w:val="16"/>
          <w:szCs w:val="16"/>
        </w:rPr>
        <w:t>(</w:t>
      </w:r>
      <w:proofErr w:type="spellStart"/>
      <w:r w:rsidRPr="00A14DFA">
        <w:rPr>
          <w:color w:val="000000"/>
          <w:sz w:val="16"/>
          <w:szCs w:val="16"/>
        </w:rPr>
        <w:t>r.RemoteAddr</w:t>
      </w:r>
      <w:proofErr w:type="spellEnd"/>
      <w:r w:rsidRPr="00A14DFA">
        <w:rPr>
          <w:color w:val="000000"/>
          <w:sz w:val="16"/>
          <w:szCs w:val="16"/>
        </w:rPr>
        <w:t>)</w:t>
      </w:r>
    </w:p>
    <w:p w14:paraId="10F012B8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    </w:t>
      </w:r>
      <w:proofErr w:type="spellStart"/>
      <w:r w:rsidRPr="00A14DFA">
        <w:rPr>
          <w:color w:val="000000"/>
          <w:sz w:val="16"/>
          <w:szCs w:val="16"/>
        </w:rPr>
        <w:t>log.Printf</w:t>
      </w:r>
      <w:proofErr w:type="spellEnd"/>
      <w:r w:rsidRPr="00A14DFA">
        <w:rPr>
          <w:color w:val="000000"/>
          <w:sz w:val="16"/>
          <w:szCs w:val="16"/>
        </w:rPr>
        <w:t xml:space="preserve">("Getting request from %s:%s", </w:t>
      </w:r>
      <w:proofErr w:type="spellStart"/>
      <w:r w:rsidRPr="00A14DFA">
        <w:rPr>
          <w:color w:val="000000"/>
          <w:sz w:val="16"/>
          <w:szCs w:val="16"/>
        </w:rPr>
        <w:t>ip</w:t>
      </w:r>
      <w:proofErr w:type="spellEnd"/>
      <w:r w:rsidRPr="00A14DFA">
        <w:rPr>
          <w:color w:val="000000"/>
          <w:sz w:val="16"/>
          <w:szCs w:val="16"/>
        </w:rPr>
        <w:t>, port)</w:t>
      </w:r>
    </w:p>
    <w:p w14:paraId="650AD843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    </w:t>
      </w:r>
    </w:p>
    <w:p w14:paraId="6C175DC0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    hostname, _  := </w:t>
      </w:r>
      <w:proofErr w:type="spellStart"/>
      <w:r w:rsidRPr="00A14DFA">
        <w:rPr>
          <w:color w:val="000000"/>
          <w:sz w:val="16"/>
          <w:szCs w:val="16"/>
        </w:rPr>
        <w:t>os.Hostname</w:t>
      </w:r>
      <w:proofErr w:type="spellEnd"/>
      <w:r w:rsidRPr="00A14DFA">
        <w:rPr>
          <w:color w:val="000000"/>
          <w:sz w:val="16"/>
          <w:szCs w:val="16"/>
        </w:rPr>
        <w:t>()</w:t>
      </w:r>
    </w:p>
    <w:p w14:paraId="57747FAA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    </w:t>
      </w:r>
      <w:proofErr w:type="spellStart"/>
      <w:r w:rsidRPr="00A14DFA">
        <w:rPr>
          <w:color w:val="000000"/>
          <w:sz w:val="16"/>
          <w:szCs w:val="16"/>
        </w:rPr>
        <w:t>ipaddress</w:t>
      </w:r>
      <w:proofErr w:type="spellEnd"/>
      <w:r w:rsidRPr="00A14DFA">
        <w:rPr>
          <w:color w:val="000000"/>
          <w:sz w:val="16"/>
          <w:szCs w:val="16"/>
        </w:rPr>
        <w:t xml:space="preserve">, _ := </w:t>
      </w:r>
      <w:proofErr w:type="spellStart"/>
      <w:r w:rsidRPr="00A14DFA">
        <w:rPr>
          <w:color w:val="000000"/>
          <w:sz w:val="16"/>
          <w:szCs w:val="16"/>
        </w:rPr>
        <w:t>net.LookupHost</w:t>
      </w:r>
      <w:proofErr w:type="spellEnd"/>
      <w:r w:rsidRPr="00A14DFA">
        <w:rPr>
          <w:color w:val="000000"/>
          <w:sz w:val="16"/>
          <w:szCs w:val="16"/>
        </w:rPr>
        <w:t>(hostname)</w:t>
      </w:r>
    </w:p>
    <w:p w14:paraId="2B5292C5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</w:p>
    <w:p w14:paraId="19D56CA1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    </w:t>
      </w:r>
      <w:proofErr w:type="spellStart"/>
      <w:r w:rsidRPr="00A14DFA">
        <w:rPr>
          <w:color w:val="000000"/>
          <w:sz w:val="16"/>
          <w:szCs w:val="16"/>
        </w:rPr>
        <w:t>fmt.Fprintf</w:t>
      </w:r>
      <w:proofErr w:type="spellEnd"/>
      <w:r w:rsidRPr="00A14DFA">
        <w:rPr>
          <w:color w:val="000000"/>
          <w:sz w:val="16"/>
          <w:szCs w:val="16"/>
        </w:rPr>
        <w:t xml:space="preserve">(w, "hostname: %s\nip address: %s\n", hostname, </w:t>
      </w:r>
      <w:proofErr w:type="spellStart"/>
      <w:r w:rsidRPr="00A14DFA">
        <w:rPr>
          <w:color w:val="000000"/>
          <w:sz w:val="16"/>
          <w:szCs w:val="16"/>
        </w:rPr>
        <w:t>ipaddress</w:t>
      </w:r>
      <w:proofErr w:type="spellEnd"/>
      <w:r w:rsidRPr="00A14DFA">
        <w:rPr>
          <w:color w:val="000000"/>
          <w:sz w:val="16"/>
          <w:szCs w:val="16"/>
        </w:rPr>
        <w:t>[0])</w:t>
      </w:r>
    </w:p>
    <w:p w14:paraId="2BB526E5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}</w:t>
      </w:r>
    </w:p>
    <w:p w14:paraId="5FA1E0D4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</w:p>
    <w:p w14:paraId="603B0359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proofErr w:type="spellStart"/>
      <w:r w:rsidRPr="00A14DFA">
        <w:rPr>
          <w:color w:val="000000"/>
          <w:sz w:val="16"/>
          <w:szCs w:val="16"/>
        </w:rPr>
        <w:t>func</w:t>
      </w:r>
      <w:proofErr w:type="spellEnd"/>
      <w:r w:rsidRPr="00A14DFA">
        <w:rPr>
          <w:color w:val="000000"/>
          <w:sz w:val="16"/>
          <w:szCs w:val="16"/>
        </w:rPr>
        <w:t xml:space="preserve"> main() {</w:t>
      </w:r>
    </w:p>
    <w:p w14:paraId="52FC6178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    </w:t>
      </w:r>
      <w:proofErr w:type="spellStart"/>
      <w:r w:rsidRPr="00A14DFA">
        <w:rPr>
          <w:color w:val="000000"/>
          <w:sz w:val="16"/>
          <w:szCs w:val="16"/>
        </w:rPr>
        <w:t>http.HandleFunc</w:t>
      </w:r>
      <w:proofErr w:type="spellEnd"/>
      <w:r w:rsidRPr="00A14DFA">
        <w:rPr>
          <w:color w:val="000000"/>
          <w:sz w:val="16"/>
          <w:szCs w:val="16"/>
        </w:rPr>
        <w:t>("/", handler)</w:t>
      </w:r>
    </w:p>
    <w:p w14:paraId="37342744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    </w:t>
      </w:r>
      <w:proofErr w:type="spellStart"/>
      <w:r w:rsidRPr="00A14DFA">
        <w:rPr>
          <w:color w:val="000000"/>
          <w:sz w:val="16"/>
          <w:szCs w:val="16"/>
        </w:rPr>
        <w:t>log.Fatal</w:t>
      </w:r>
      <w:proofErr w:type="spellEnd"/>
      <w:r w:rsidRPr="00A14DFA">
        <w:rPr>
          <w:color w:val="000000"/>
          <w:sz w:val="16"/>
          <w:szCs w:val="16"/>
        </w:rPr>
        <w:t>(</w:t>
      </w:r>
      <w:proofErr w:type="spellStart"/>
      <w:r w:rsidRPr="00A14DFA">
        <w:rPr>
          <w:color w:val="000000"/>
          <w:sz w:val="16"/>
          <w:szCs w:val="16"/>
        </w:rPr>
        <w:t>http.ListenAndServe</w:t>
      </w:r>
      <w:proofErr w:type="spellEnd"/>
      <w:r w:rsidRPr="00A14DFA">
        <w:rPr>
          <w:color w:val="000000"/>
          <w:sz w:val="16"/>
          <w:szCs w:val="16"/>
        </w:rPr>
        <w:t>(":8080", nil))</w:t>
      </w:r>
    </w:p>
    <w:p w14:paraId="66D31A0B" w14:textId="41E4E86A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}</w:t>
      </w:r>
    </w:p>
    <w:p w14:paraId="05B506E6" w14:textId="77777777" w:rsidR="00A14DFA" w:rsidRDefault="00A14DFA" w:rsidP="001C63BA">
      <w:pPr>
        <w:pStyle w:val="HTMLPreformatted"/>
        <w:rPr>
          <w:color w:val="000000"/>
        </w:rPr>
      </w:pPr>
    </w:p>
    <w:p w14:paraId="31949D2E" w14:textId="77777777" w:rsidR="001C63BA" w:rsidRPr="00A14DFA" w:rsidRDefault="001C63BA" w:rsidP="00A14DFA">
      <w:pPr>
        <w:rPr>
          <w:b/>
          <w:bCs/>
        </w:rPr>
      </w:pPr>
      <w:proofErr w:type="spellStart"/>
      <w:r w:rsidRPr="00A14DFA">
        <w:rPr>
          <w:b/>
          <w:bCs/>
        </w:rPr>
        <w:t>go_multi.Dockerfile</w:t>
      </w:r>
      <w:proofErr w:type="spellEnd"/>
      <w:r w:rsidRPr="00A14DFA">
        <w:rPr>
          <w:b/>
          <w:bCs/>
        </w:rPr>
        <w:t>:</w:t>
      </w:r>
    </w:p>
    <w:p w14:paraId="0E79FD5A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FROM ...</w:t>
      </w:r>
    </w:p>
    <w:p w14:paraId="78F92575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...</w:t>
      </w:r>
    </w:p>
    <w:p w14:paraId="091EE973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## Compiling *.go file</w:t>
      </w:r>
    </w:p>
    <w:p w14:paraId="01EEA2A5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RUN go build -a ./</w:t>
      </w:r>
      <w:proofErr w:type="spellStart"/>
      <w:r w:rsidRPr="00A14DFA">
        <w:rPr>
          <w:color w:val="000000"/>
          <w:sz w:val="16"/>
          <w:szCs w:val="16"/>
        </w:rPr>
        <w:t>web.go</w:t>
      </w:r>
      <w:proofErr w:type="spellEnd"/>
    </w:p>
    <w:p w14:paraId="3AE23A75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</w:p>
    <w:p w14:paraId="13E95BEC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FROM scratch</w:t>
      </w:r>
    </w:p>
    <w:p w14:paraId="7A7826CD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...</w:t>
      </w:r>
    </w:p>
    <w:p w14:paraId="6E757DE8" w14:textId="77777777" w:rsidR="001C63BA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## Define container process</w:t>
      </w:r>
    </w:p>
    <w:p w14:paraId="0E0E6F72" w14:textId="77777777" w:rsidR="004853F0" w:rsidRPr="00A14DFA" w:rsidRDefault="001C63BA" w:rsidP="001C63BA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CMD ["./web"]</w:t>
      </w:r>
    </w:p>
    <w:p w14:paraId="64DE95A4" w14:textId="77777777" w:rsidR="004853F0" w:rsidRDefault="004853F0" w:rsidP="001C63BA">
      <w:pPr>
        <w:pStyle w:val="HTMLPreformatted"/>
        <w:rPr>
          <w:color w:val="000000"/>
        </w:rPr>
      </w:pPr>
    </w:p>
    <w:p w14:paraId="250A7471" w14:textId="1193B73E" w:rsidR="0009702E" w:rsidRPr="00A14DFA" w:rsidRDefault="004853F0" w:rsidP="0009702E">
      <w:pPr>
        <w:rPr>
          <w:b/>
          <w:bCs/>
        </w:rPr>
      </w:pPr>
      <w:proofErr w:type="spellStart"/>
      <w:r w:rsidRPr="00A14DFA">
        <w:rPr>
          <w:b/>
          <w:bCs/>
        </w:rPr>
        <w:t>go_simple.Dockerfile</w:t>
      </w:r>
      <w:proofErr w:type="spellEnd"/>
      <w:r w:rsidRPr="00A14DFA">
        <w:rPr>
          <w:b/>
          <w:bCs/>
        </w:rPr>
        <w:t>:</w:t>
      </w:r>
    </w:p>
    <w:p w14:paraId="79B3E020" w14:textId="1193B73E" w:rsidR="00B221E8" w:rsidRPr="00A14DFA" w:rsidRDefault="00B221E8" w:rsidP="00B221E8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FROM </w:t>
      </w:r>
      <w:proofErr w:type="spellStart"/>
      <w:r w:rsidRPr="00A14DFA">
        <w:rPr>
          <w:color w:val="000000"/>
          <w:sz w:val="16"/>
          <w:szCs w:val="16"/>
        </w:rPr>
        <w:t>golang</w:t>
      </w:r>
      <w:proofErr w:type="spellEnd"/>
    </w:p>
    <w:p w14:paraId="04AA1700" w14:textId="788BE9D2" w:rsidR="00B221E8" w:rsidRPr="00A14DFA" w:rsidRDefault="00B221E8" w:rsidP="00B221E8">
      <w:pPr>
        <w:pStyle w:val="HTMLPreformatted"/>
        <w:rPr>
          <w:color w:val="000000"/>
          <w:sz w:val="16"/>
          <w:szCs w:val="16"/>
        </w:rPr>
      </w:pPr>
    </w:p>
    <w:p w14:paraId="0C4119B8" w14:textId="405863BF" w:rsidR="00B221E8" w:rsidRPr="00A14DFA" w:rsidRDefault="00B221E8" w:rsidP="00B221E8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ENV GOOS=</w:t>
      </w:r>
      <w:proofErr w:type="spellStart"/>
      <w:r w:rsidRPr="00A14DFA">
        <w:rPr>
          <w:color w:val="000000"/>
          <w:sz w:val="16"/>
          <w:szCs w:val="16"/>
        </w:rPr>
        <w:t>linux</w:t>
      </w:r>
      <w:proofErr w:type="spellEnd"/>
    </w:p>
    <w:p w14:paraId="38845C98" w14:textId="77777777" w:rsidR="00B221E8" w:rsidRPr="00A14DFA" w:rsidRDefault="00B221E8" w:rsidP="00B221E8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ENV GOARCH=386 </w:t>
      </w:r>
    </w:p>
    <w:p w14:paraId="48E10843" w14:textId="77777777" w:rsidR="00B221E8" w:rsidRPr="00A14DFA" w:rsidRDefault="00B221E8" w:rsidP="00B221E8">
      <w:pPr>
        <w:pStyle w:val="HTMLPreformatted"/>
        <w:rPr>
          <w:color w:val="000000"/>
          <w:sz w:val="16"/>
          <w:szCs w:val="16"/>
        </w:rPr>
      </w:pPr>
    </w:p>
    <w:p w14:paraId="7C06D265" w14:textId="77777777" w:rsidR="00B221E8" w:rsidRPr="00A14DFA" w:rsidRDefault="00B221E8" w:rsidP="00B221E8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 xml:space="preserve">COPY </w:t>
      </w:r>
      <w:proofErr w:type="spellStart"/>
      <w:r w:rsidRPr="00A14DFA">
        <w:rPr>
          <w:color w:val="000000"/>
          <w:sz w:val="16"/>
          <w:szCs w:val="16"/>
        </w:rPr>
        <w:t>web.go</w:t>
      </w:r>
      <w:proofErr w:type="spellEnd"/>
      <w:r w:rsidRPr="00A14DFA">
        <w:rPr>
          <w:color w:val="000000"/>
          <w:sz w:val="16"/>
          <w:szCs w:val="16"/>
        </w:rPr>
        <w:t xml:space="preserve"> .</w:t>
      </w:r>
    </w:p>
    <w:p w14:paraId="2CC267A6" w14:textId="77777777" w:rsidR="00B221E8" w:rsidRPr="00A14DFA" w:rsidRDefault="00B221E8" w:rsidP="00B221E8">
      <w:pPr>
        <w:pStyle w:val="HTMLPreformatted"/>
        <w:rPr>
          <w:color w:val="000000"/>
          <w:sz w:val="16"/>
          <w:szCs w:val="16"/>
        </w:rPr>
      </w:pPr>
    </w:p>
    <w:p w14:paraId="390F27FE" w14:textId="77777777" w:rsidR="00B221E8" w:rsidRPr="00A14DFA" w:rsidRDefault="00B221E8" w:rsidP="00B221E8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## Compiling *.go file</w:t>
      </w:r>
    </w:p>
    <w:p w14:paraId="157E0934" w14:textId="77777777" w:rsidR="00B221E8" w:rsidRPr="00A14DFA" w:rsidRDefault="00B221E8" w:rsidP="00B221E8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RUN go build -a ./</w:t>
      </w:r>
      <w:proofErr w:type="spellStart"/>
      <w:r w:rsidRPr="00A14DFA">
        <w:rPr>
          <w:color w:val="000000"/>
          <w:sz w:val="16"/>
          <w:szCs w:val="16"/>
        </w:rPr>
        <w:t>web.go</w:t>
      </w:r>
      <w:proofErr w:type="spellEnd"/>
    </w:p>
    <w:p w14:paraId="1F33BFC6" w14:textId="77777777" w:rsidR="00B221E8" w:rsidRPr="00A14DFA" w:rsidRDefault="00B221E8" w:rsidP="00B221E8">
      <w:pPr>
        <w:pStyle w:val="HTMLPreformatted"/>
        <w:rPr>
          <w:color w:val="000000"/>
          <w:sz w:val="16"/>
          <w:szCs w:val="16"/>
        </w:rPr>
      </w:pPr>
    </w:p>
    <w:p w14:paraId="1F50C508" w14:textId="77777777" w:rsidR="00B221E8" w:rsidRPr="00A14DFA" w:rsidRDefault="00B221E8" w:rsidP="00B221E8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## Define container process</w:t>
      </w:r>
    </w:p>
    <w:p w14:paraId="295C2582" w14:textId="3D384AAE" w:rsidR="00771A8F" w:rsidRPr="00A14DFA" w:rsidRDefault="00B221E8" w:rsidP="005E5010">
      <w:pPr>
        <w:pStyle w:val="HTMLPreformatted"/>
        <w:rPr>
          <w:color w:val="000000"/>
          <w:sz w:val="16"/>
          <w:szCs w:val="16"/>
        </w:rPr>
      </w:pPr>
      <w:r w:rsidRPr="00A14DFA">
        <w:rPr>
          <w:color w:val="000000"/>
          <w:sz w:val="16"/>
          <w:szCs w:val="16"/>
        </w:rPr>
        <w:t>CMD ["./web"]</w:t>
      </w:r>
    </w:p>
    <w:p w14:paraId="4076A9EB" w14:textId="4D2801BB" w:rsidR="005E5010" w:rsidRDefault="005E5010" w:rsidP="00C25180"/>
    <w:p w14:paraId="1DBE53C8" w14:textId="33C20B84" w:rsidR="0085773A" w:rsidRDefault="00682AFC" w:rsidP="0085773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682AFC">
        <w:rPr>
          <w:rFonts w:cstheme="minorHAnsi"/>
          <w:color w:val="24292E"/>
          <w:sz w:val="24"/>
          <w:szCs w:val="24"/>
          <w:shd w:val="clear" w:color="auto" w:fill="FFFFFF"/>
        </w:rPr>
        <w:t>You are given </w:t>
      </w:r>
      <w:proofErr w:type="spellStart"/>
      <w:r w:rsidRPr="00682AFC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Dockerfiles</w:t>
      </w:r>
      <w:proofErr w:type="spellEnd"/>
      <w:r w:rsidRPr="00682AFC">
        <w:rPr>
          <w:rFonts w:cstheme="minorHAnsi"/>
          <w:color w:val="24292E"/>
          <w:sz w:val="24"/>
          <w:szCs w:val="24"/>
          <w:shd w:val="clear" w:color="auto" w:fill="FFFFFF"/>
        </w:rPr>
        <w:t> and </w:t>
      </w:r>
      <w:proofErr w:type="spellStart"/>
      <w:r w:rsidRPr="00682AFC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web.go</w:t>
      </w:r>
      <w:proofErr w:type="spellEnd"/>
      <w:r w:rsidRPr="00682AFC">
        <w:rPr>
          <w:rFonts w:cstheme="minorHAnsi"/>
          <w:color w:val="24292E"/>
          <w:sz w:val="24"/>
          <w:szCs w:val="24"/>
          <w:shd w:val="clear" w:color="auto" w:fill="FFFFFF"/>
        </w:rPr>
        <w:t xml:space="preserve"> (simple webserver written on </w:t>
      </w:r>
      <w:proofErr w:type="spellStart"/>
      <w:r w:rsidRPr="00682AFC">
        <w:rPr>
          <w:rFonts w:cstheme="minorHAnsi"/>
          <w:color w:val="24292E"/>
          <w:sz w:val="24"/>
          <w:szCs w:val="24"/>
          <w:shd w:val="clear" w:color="auto" w:fill="FFFFFF"/>
        </w:rPr>
        <w:t>golang</w:t>
      </w:r>
      <w:proofErr w:type="spellEnd"/>
      <w:r w:rsidRPr="00682AFC">
        <w:rPr>
          <w:rFonts w:cstheme="minorHAnsi"/>
          <w:color w:val="24292E"/>
          <w:sz w:val="24"/>
          <w:szCs w:val="24"/>
          <w:shd w:val="clear" w:color="auto" w:fill="FFFFFF"/>
        </w:rPr>
        <w:t>) files above place them all in </w:t>
      </w:r>
      <w:r w:rsidRPr="00682AFC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 xml:space="preserve">C:\docker-labs\task4\ </w:t>
      </w:r>
      <w:r w:rsidRPr="00682AFC">
        <w:rPr>
          <w:rFonts w:cstheme="minorHAnsi"/>
          <w:color w:val="24292E"/>
          <w:sz w:val="24"/>
          <w:szCs w:val="24"/>
          <w:shd w:val="clear" w:color="auto" w:fill="FFFFFF"/>
        </w:rPr>
        <w:t>directory.</w:t>
      </w:r>
    </w:p>
    <w:p w14:paraId="3B34DD19" w14:textId="5C3FC345" w:rsidR="001819A0" w:rsidRPr="00DE3165" w:rsidRDefault="001819A0" w:rsidP="001819A0">
      <w:pPr>
        <w:rPr>
          <w:rFonts w:cstheme="minorHAnsi"/>
          <w:b/>
          <w:bCs/>
          <w:color w:val="24292E"/>
          <w:sz w:val="24"/>
          <w:szCs w:val="24"/>
        </w:rPr>
      </w:pPr>
      <w:r w:rsidRPr="00DE3165">
        <w:rPr>
          <w:rFonts w:cstheme="minorHAnsi"/>
          <w:b/>
          <w:bCs/>
          <w:color w:val="24292E"/>
          <w:sz w:val="24"/>
          <w:szCs w:val="24"/>
        </w:rPr>
        <w:t>Build </w:t>
      </w:r>
      <w:r w:rsidRPr="00DE3165">
        <w:rPr>
          <w:rStyle w:val="HTMLCode"/>
          <w:rFonts w:asciiTheme="minorHAnsi" w:eastAsia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C:\docker-labs\task4\go_simple.Dockerfile</w:t>
      </w:r>
      <w:r w:rsidRPr="00DE3165">
        <w:rPr>
          <w:rFonts w:cstheme="minorHAnsi"/>
          <w:b/>
          <w:bCs/>
          <w:color w:val="24292E"/>
          <w:sz w:val="24"/>
          <w:szCs w:val="24"/>
        </w:rPr>
        <w:t> with tag </w:t>
      </w:r>
      <w:proofErr w:type="spellStart"/>
      <w:r w:rsidRPr="00DE3165">
        <w:rPr>
          <w:rStyle w:val="HTMLCode"/>
          <w:rFonts w:asciiTheme="minorHAnsi" w:eastAsia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go_simple</w:t>
      </w:r>
      <w:proofErr w:type="spellEnd"/>
      <w:r w:rsidRPr="00DE3165">
        <w:rPr>
          <w:rFonts w:cstheme="minorHAnsi"/>
          <w:b/>
          <w:bCs/>
          <w:color w:val="24292E"/>
          <w:sz w:val="24"/>
          <w:szCs w:val="24"/>
        </w:rPr>
        <w:t> and run it:</w:t>
      </w:r>
    </w:p>
    <w:p w14:paraId="05E50DA4" w14:textId="77777777" w:rsidR="001819A0" w:rsidRPr="001819A0" w:rsidRDefault="001819A0" w:rsidP="001819A0">
      <w:pPr>
        <w:rPr>
          <w:rStyle w:val="HTMLCode"/>
          <w:rFonts w:asciiTheme="minorHAnsi" w:eastAsia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1819A0">
        <w:rPr>
          <w:rStyle w:val="HTMLCode"/>
          <w:rFonts w:asciiTheme="minorHAnsi" w:eastAsia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docker build ...</w:t>
      </w:r>
    </w:p>
    <w:p w14:paraId="6CDE35F3" w14:textId="2E2B6225" w:rsidR="00644AF7" w:rsidRDefault="001819A0" w:rsidP="001819A0">
      <w:pPr>
        <w:rPr>
          <w:rStyle w:val="HTMLCode"/>
          <w:rFonts w:asciiTheme="minorHAnsi" w:eastAsia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1819A0">
        <w:rPr>
          <w:rStyle w:val="HTMLCode"/>
          <w:rFonts w:asciiTheme="minorHAnsi" w:eastAsia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docker run -d -p </w:t>
      </w:r>
      <w:r>
        <w:rPr>
          <w:rStyle w:val="HTMLCode"/>
          <w:rFonts w:asciiTheme="minorHAnsi" w:eastAsia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8084</w:t>
      </w:r>
      <w:r w:rsidRPr="001819A0">
        <w:rPr>
          <w:rStyle w:val="HTMLCode"/>
          <w:rFonts w:asciiTheme="minorHAnsi" w:eastAsia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:8080 --name=</w:t>
      </w:r>
      <w:proofErr w:type="spellStart"/>
      <w:r w:rsidRPr="001819A0">
        <w:rPr>
          <w:rStyle w:val="HTMLCode"/>
          <w:rFonts w:asciiTheme="minorHAnsi" w:eastAsia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go_simple</w:t>
      </w:r>
      <w:proofErr w:type="spellEnd"/>
      <w:r w:rsidRPr="001819A0">
        <w:rPr>
          <w:rStyle w:val="HTMLCode"/>
          <w:rFonts w:asciiTheme="minorHAnsi" w:eastAsia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1819A0">
        <w:rPr>
          <w:rStyle w:val="HTMLCode"/>
          <w:rFonts w:asciiTheme="minorHAnsi" w:eastAsia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go_simple</w:t>
      </w:r>
      <w:proofErr w:type="spellEnd"/>
    </w:p>
    <w:p w14:paraId="1AE64F06" w14:textId="7835244D" w:rsidR="00644AF7" w:rsidRPr="00644AF7" w:rsidRDefault="00644AF7" w:rsidP="00644AF7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644AF7">
        <w:rPr>
          <w:rFonts w:asciiTheme="minorHAnsi" w:hAnsiTheme="minorHAnsi" w:cstheme="minorHAnsi"/>
          <w:color w:val="24292E"/>
        </w:rPr>
        <w:lastRenderedPageBreak/>
        <w:t>Make a few requests and examine logs of container. You should see the following output:</w:t>
      </w:r>
    </w:p>
    <w:p w14:paraId="73E194AE" w14:textId="487ED7DE" w:rsidR="00644AF7" w:rsidRP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C:\docker</w:t>
      </w:r>
      <w:r w:rsidR="00360CA0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-labs</w:t>
      </w:r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\task4&gt; (Invoke-</w:t>
      </w:r>
      <w:proofErr w:type="spellStart"/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WebRequest</w:t>
      </w:r>
      <w:proofErr w:type="spellEnd"/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http://localhost:8084).Content</w:t>
      </w:r>
    </w:p>
    <w:p w14:paraId="3011D564" w14:textId="77777777" w:rsidR="00644AF7" w:rsidRP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hostname: f08efe950b6c</w:t>
      </w:r>
    </w:p>
    <w:p w14:paraId="6222CB32" w14:textId="16FB1844" w:rsid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proofErr w:type="spellStart"/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ip</w:t>
      </w:r>
      <w:proofErr w:type="spellEnd"/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address: 172.17.0.3</w:t>
      </w:r>
    </w:p>
    <w:p w14:paraId="39DEAE50" w14:textId="77777777" w:rsid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</w:p>
    <w:p w14:paraId="4D58DB70" w14:textId="2FF72D92" w:rsidR="00644AF7" w:rsidRP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C:\docker</w:t>
      </w:r>
      <w:r w:rsidR="00360CA0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-labs</w:t>
      </w:r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\task4&gt; (Invoke-</w:t>
      </w:r>
      <w:proofErr w:type="spellStart"/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WebRequest</w:t>
      </w:r>
      <w:proofErr w:type="spellEnd"/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http://localhost:8084).Content</w:t>
      </w:r>
    </w:p>
    <w:p w14:paraId="64E732CC" w14:textId="77777777" w:rsidR="00644AF7" w:rsidRP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hostname: f08efe950b6c</w:t>
      </w:r>
    </w:p>
    <w:p w14:paraId="4BB8FEAF" w14:textId="2ED20316" w:rsid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proofErr w:type="spellStart"/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ip</w:t>
      </w:r>
      <w:proofErr w:type="spellEnd"/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address: 172.17.0.3</w:t>
      </w:r>
    </w:p>
    <w:p w14:paraId="49CD3C88" w14:textId="77777777" w:rsid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</w:p>
    <w:p w14:paraId="245514E4" w14:textId="403EA974" w:rsidR="00644AF7" w:rsidRP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C:\docker</w:t>
      </w:r>
      <w:r w:rsidR="00360CA0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-labs</w:t>
      </w:r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\task4&gt; (Invoke-</w:t>
      </w:r>
      <w:proofErr w:type="spellStart"/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WebRequest</w:t>
      </w:r>
      <w:proofErr w:type="spellEnd"/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http://localhost:8084).Content</w:t>
      </w:r>
    </w:p>
    <w:p w14:paraId="6F0F3FAC" w14:textId="77777777" w:rsidR="00644AF7" w:rsidRP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hostname: f08efe950b6c</w:t>
      </w:r>
    </w:p>
    <w:p w14:paraId="4F706659" w14:textId="61980991" w:rsid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proofErr w:type="spellStart"/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ip</w:t>
      </w:r>
      <w:proofErr w:type="spellEnd"/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address: 172.17.0.3</w:t>
      </w:r>
    </w:p>
    <w:p w14:paraId="20B3E98D" w14:textId="77777777" w:rsid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</w:p>
    <w:p w14:paraId="74FB2B5C" w14:textId="2B31DE00" w:rsidR="00644AF7" w:rsidRP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C:\docker</w:t>
      </w:r>
      <w:r w:rsidR="00360CA0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-labs</w:t>
      </w:r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\task4&gt; docker logs </w:t>
      </w:r>
      <w:proofErr w:type="spellStart"/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go_simple</w:t>
      </w:r>
      <w:proofErr w:type="spellEnd"/>
    </w:p>
    <w:p w14:paraId="62BB68C6" w14:textId="77777777" w:rsidR="00644AF7" w:rsidRP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2021/01/03 14:19:13 Getting request from 172.17.0.1:45576</w:t>
      </w:r>
    </w:p>
    <w:p w14:paraId="4AAF539D" w14:textId="77777777" w:rsidR="00644AF7" w:rsidRP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2021/01/03 14:19:18 Getting request from 172.17.0.1:45576</w:t>
      </w:r>
    </w:p>
    <w:p w14:paraId="116CA7E7" w14:textId="5E525105" w:rsidR="00644AF7" w:rsidRPr="00644AF7" w:rsidRDefault="00644AF7" w:rsidP="00644AF7">
      <w:pPr>
        <w:pStyle w:val="HTMLPreformatted"/>
        <w:pBdr>
          <w:left w:val="single" w:sz="18" w:space="4" w:color="808080"/>
        </w:pBdr>
        <w:shd w:val="clear" w:color="auto" w:fill="F0F0F0"/>
        <w:rPr>
          <w:rFonts w:asciiTheme="minorHAnsi" w:hAnsiTheme="minorHAnsi" w:cstheme="minorHAnsi"/>
          <w:color w:val="24292E"/>
          <w:sz w:val="24"/>
          <w:szCs w:val="24"/>
        </w:rPr>
      </w:pPr>
      <w:r w:rsidRPr="00644AF7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2021/01/03 14:19:20 Getting request from 172.17.0.1:45576</w:t>
      </w:r>
    </w:p>
    <w:p w14:paraId="18880607" w14:textId="49B0F634" w:rsidR="001A0B00" w:rsidRPr="001A0B00" w:rsidRDefault="00C00187" w:rsidP="001A0B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br/>
      </w:r>
      <w:r w:rsidR="001A0B00" w:rsidRPr="001A0B00">
        <w:rPr>
          <w:rFonts w:asciiTheme="minorHAnsi" w:hAnsiTheme="minorHAnsi" w:cstheme="minorHAnsi"/>
          <w:color w:val="24292E"/>
        </w:rPr>
        <w:t>One of advantages of </w:t>
      </w:r>
      <w:r w:rsidR="001A0B00" w:rsidRPr="001A0B00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go</w:t>
      </w:r>
      <w:r w:rsidR="001A0B00" w:rsidRPr="001A0B00">
        <w:rPr>
          <w:rFonts w:asciiTheme="minorHAnsi" w:hAnsiTheme="minorHAnsi" w:cstheme="minorHAnsi"/>
          <w:color w:val="24292E"/>
        </w:rPr>
        <w:t> applications is compilation opportunity. We can create a binary for various platforms and run it without any supplementary environments such as </w:t>
      </w:r>
      <w:r w:rsidR="001A0B00" w:rsidRPr="001A0B00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java</w:t>
      </w:r>
      <w:r w:rsidR="001A0B00" w:rsidRPr="001A0B00">
        <w:rPr>
          <w:rFonts w:asciiTheme="minorHAnsi" w:hAnsiTheme="minorHAnsi" w:cstheme="minorHAnsi"/>
          <w:color w:val="24292E"/>
        </w:rPr>
        <w:t>.</w:t>
      </w:r>
      <w:r w:rsidR="001A0B00" w:rsidRPr="001A0B00">
        <w:rPr>
          <w:rFonts w:asciiTheme="minorHAnsi" w:hAnsiTheme="minorHAnsi" w:cstheme="minorHAnsi"/>
          <w:color w:val="24292E"/>
        </w:rPr>
        <w:br/>
        <w:t>Moreover we can even use </w:t>
      </w:r>
      <w:r w:rsidR="001A0B00" w:rsidRPr="001A0B00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scratch</w:t>
      </w:r>
      <w:r w:rsidR="001A0B00" w:rsidRPr="001A0B00">
        <w:rPr>
          <w:rFonts w:asciiTheme="minorHAnsi" w:hAnsiTheme="minorHAnsi" w:cstheme="minorHAnsi"/>
          <w:color w:val="24292E"/>
        </w:rPr>
        <w:t> as base image for the 2nd stage. We will get the container with only web server application (there will be no </w:t>
      </w:r>
      <w:r w:rsidR="001A0B00" w:rsidRPr="001A0B00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bash</w:t>
      </w:r>
      <w:r w:rsidR="001A0B00" w:rsidRPr="001A0B00">
        <w:rPr>
          <w:rFonts w:asciiTheme="minorHAnsi" w:hAnsiTheme="minorHAnsi" w:cstheme="minorHAnsi"/>
          <w:color w:val="24292E"/>
        </w:rPr>
        <w:t> even!).</w:t>
      </w:r>
    </w:p>
    <w:p w14:paraId="0C36739D" w14:textId="51D00383" w:rsidR="00111241" w:rsidRDefault="001A0B00" w:rsidP="00097FE6">
      <w:pPr>
        <w:pStyle w:val="NormalWeb"/>
        <w:shd w:val="clear" w:color="auto" w:fill="FFFFFF"/>
        <w:spacing w:before="195" w:beforeAutospacing="0" w:after="75" w:afterAutospacing="0"/>
        <w:rPr>
          <w:rFonts w:ascii="Arial" w:hAnsi="Arial" w:cs="Arial"/>
          <w:color w:val="24292E"/>
          <w:sz w:val="29"/>
          <w:szCs w:val="29"/>
        </w:rPr>
      </w:pPr>
      <w:r w:rsidRPr="001A0B00">
        <w:rPr>
          <w:rFonts w:asciiTheme="minorHAnsi" w:hAnsiTheme="minorHAnsi" w:cstheme="minorHAnsi"/>
          <w:color w:val="24292E"/>
        </w:rPr>
        <w:t>Let’s do this!</w:t>
      </w:r>
    </w:p>
    <w:p w14:paraId="33696973" w14:textId="77777777" w:rsidR="00F178A5" w:rsidRPr="00D76ABE" w:rsidRDefault="00F178A5" w:rsidP="00F178A5">
      <w:pPr>
        <w:rPr>
          <w:rFonts w:cstheme="minorHAnsi"/>
          <w:b/>
          <w:bCs/>
          <w:sz w:val="24"/>
          <w:szCs w:val="24"/>
        </w:rPr>
      </w:pPr>
      <w:r w:rsidRPr="00D76ABE">
        <w:rPr>
          <w:rFonts w:cstheme="minorHAnsi"/>
          <w:b/>
          <w:bCs/>
          <w:sz w:val="24"/>
          <w:szCs w:val="24"/>
        </w:rPr>
        <w:t>Task:</w:t>
      </w:r>
    </w:p>
    <w:p w14:paraId="57AB7CC5" w14:textId="22A1C57B" w:rsidR="00111241" w:rsidRPr="00111241" w:rsidRDefault="00111241" w:rsidP="00111241">
      <w:pPr>
        <w:rPr>
          <w:rFonts w:cstheme="minorHAnsi"/>
          <w:color w:val="24292E"/>
          <w:sz w:val="24"/>
          <w:szCs w:val="24"/>
        </w:rPr>
      </w:pPr>
      <w:r w:rsidRPr="00111241">
        <w:rPr>
          <w:rFonts w:cstheme="minorHAnsi"/>
          <w:color w:val="24292E"/>
          <w:sz w:val="24"/>
          <w:szCs w:val="24"/>
        </w:rPr>
        <w:t>Edit </w:t>
      </w:r>
      <w:r w:rsidRPr="00111241">
        <w:rPr>
          <w:rStyle w:val="HTMLCode"/>
          <w:rFonts w:asciiTheme="minorHAnsi" w:eastAsia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C:\docker-labs\task4\go_multi.Dockerfile</w:t>
      </w:r>
      <w:r w:rsidRPr="00111241">
        <w:rPr>
          <w:rFonts w:cstheme="minorHAnsi"/>
          <w:color w:val="24292E"/>
          <w:sz w:val="24"/>
          <w:szCs w:val="24"/>
        </w:rPr>
        <w:t> and build </w:t>
      </w:r>
      <w:proofErr w:type="spellStart"/>
      <w:r w:rsidRPr="00111241">
        <w:rPr>
          <w:rStyle w:val="HTMLCode"/>
          <w:rFonts w:asciiTheme="minorHAnsi" w:eastAsia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go_multi</w:t>
      </w:r>
      <w:proofErr w:type="spellEnd"/>
      <w:r w:rsidRPr="00111241">
        <w:rPr>
          <w:rFonts w:cstheme="minorHAnsi"/>
          <w:color w:val="24292E"/>
          <w:sz w:val="24"/>
          <w:szCs w:val="24"/>
        </w:rPr>
        <w:t> image:</w:t>
      </w:r>
    </w:p>
    <w:p w14:paraId="68DE76CB" w14:textId="0968A126" w:rsidR="00111241" w:rsidRPr="00111241" w:rsidRDefault="00111241" w:rsidP="00111241">
      <w:pPr>
        <w:rPr>
          <w:rFonts w:cstheme="minorHAnsi"/>
          <w:color w:val="212529"/>
          <w:sz w:val="24"/>
          <w:szCs w:val="24"/>
        </w:rPr>
      </w:pPr>
      <w:r w:rsidRPr="00111241">
        <w:rPr>
          <w:rFonts w:cstheme="minorHAnsi"/>
          <w:color w:val="212529"/>
          <w:sz w:val="24"/>
          <w:szCs w:val="24"/>
        </w:rPr>
        <w:t>The 1st stage (</w:t>
      </w:r>
      <w:proofErr w:type="spellStart"/>
      <w:r w:rsidRPr="00111241">
        <w:rPr>
          <w:rFonts w:cstheme="minorHAnsi"/>
          <w:color w:val="212529"/>
          <w:sz w:val="24"/>
          <w:szCs w:val="24"/>
        </w:rPr>
        <w:t>golang</w:t>
      </w:r>
      <w:proofErr w:type="spellEnd"/>
      <w:r w:rsidRPr="00111241">
        <w:rPr>
          <w:rFonts w:cstheme="minorHAnsi"/>
          <w:color w:val="212529"/>
          <w:sz w:val="24"/>
          <w:szCs w:val="24"/>
        </w:rPr>
        <w:t xml:space="preserve"> image) is about creating binary (executable) file </w:t>
      </w:r>
      <w:r w:rsidRPr="00111241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web</w:t>
      </w:r>
      <w:r w:rsidRPr="00111241">
        <w:rPr>
          <w:rFonts w:cstheme="minorHAnsi"/>
          <w:color w:val="212529"/>
          <w:sz w:val="24"/>
          <w:szCs w:val="24"/>
        </w:rPr>
        <w:t> (go build -a /</w:t>
      </w:r>
      <w:proofErr w:type="spellStart"/>
      <w:r w:rsidRPr="00111241">
        <w:rPr>
          <w:rFonts w:cstheme="minorHAnsi"/>
          <w:color w:val="212529"/>
          <w:sz w:val="24"/>
          <w:szCs w:val="24"/>
        </w:rPr>
        <w:t>web.go</w:t>
      </w:r>
      <w:proofErr w:type="spellEnd"/>
      <w:r w:rsidRPr="00111241">
        <w:rPr>
          <w:rFonts w:cstheme="minorHAnsi"/>
          <w:color w:val="212529"/>
          <w:sz w:val="24"/>
          <w:szCs w:val="24"/>
        </w:rPr>
        <w:t>)</w:t>
      </w:r>
    </w:p>
    <w:p w14:paraId="398032CC" w14:textId="77777777" w:rsidR="00111241" w:rsidRPr="00111241" w:rsidRDefault="00111241" w:rsidP="00111241">
      <w:pPr>
        <w:rPr>
          <w:rFonts w:cstheme="minorHAnsi"/>
          <w:color w:val="212529"/>
          <w:sz w:val="24"/>
          <w:szCs w:val="24"/>
        </w:rPr>
      </w:pPr>
      <w:r w:rsidRPr="00111241">
        <w:rPr>
          <w:rFonts w:cstheme="minorHAnsi"/>
          <w:color w:val="212529"/>
          <w:sz w:val="24"/>
          <w:szCs w:val="24"/>
        </w:rPr>
        <w:t>The 2nd build stage:</w:t>
      </w:r>
    </w:p>
    <w:p w14:paraId="062988EA" w14:textId="77777777" w:rsidR="00111241" w:rsidRPr="00CB16A5" w:rsidRDefault="00111241" w:rsidP="00CB16A5">
      <w:pPr>
        <w:pStyle w:val="ListParagraph"/>
        <w:numPr>
          <w:ilvl w:val="0"/>
          <w:numId w:val="23"/>
        </w:numPr>
        <w:rPr>
          <w:rFonts w:cstheme="minorHAnsi"/>
          <w:color w:val="212529"/>
          <w:sz w:val="24"/>
          <w:szCs w:val="24"/>
        </w:rPr>
      </w:pPr>
      <w:r w:rsidRPr="00CB16A5">
        <w:rPr>
          <w:rFonts w:cstheme="minorHAnsi"/>
          <w:color w:val="212529"/>
          <w:sz w:val="24"/>
          <w:szCs w:val="24"/>
        </w:rPr>
        <w:t>copy artifact (</w:t>
      </w:r>
      <w:r w:rsidRPr="00CB16A5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web</w:t>
      </w:r>
      <w:r w:rsidRPr="00CB16A5">
        <w:rPr>
          <w:rFonts w:cstheme="minorHAnsi"/>
          <w:color w:val="212529"/>
          <w:sz w:val="24"/>
          <w:szCs w:val="24"/>
        </w:rPr>
        <w:t> executable) from the 1st stage;</w:t>
      </w:r>
    </w:p>
    <w:p w14:paraId="02763375" w14:textId="77777777" w:rsidR="00111241" w:rsidRPr="00CB16A5" w:rsidRDefault="00111241" w:rsidP="00CB16A5">
      <w:pPr>
        <w:pStyle w:val="ListParagraph"/>
        <w:numPr>
          <w:ilvl w:val="0"/>
          <w:numId w:val="23"/>
        </w:numPr>
        <w:rPr>
          <w:rFonts w:cstheme="minorHAnsi"/>
          <w:color w:val="212529"/>
          <w:sz w:val="24"/>
          <w:szCs w:val="24"/>
        </w:rPr>
      </w:pPr>
      <w:r w:rsidRPr="00CB16A5">
        <w:rPr>
          <w:rFonts w:cstheme="minorHAnsi"/>
          <w:color w:val="212529"/>
          <w:sz w:val="24"/>
          <w:szCs w:val="24"/>
        </w:rPr>
        <w:t>set </w:t>
      </w:r>
      <w:r w:rsidRPr="00CB16A5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8080</w:t>
      </w:r>
      <w:r w:rsidRPr="00CB16A5">
        <w:rPr>
          <w:rFonts w:cstheme="minorHAnsi"/>
          <w:color w:val="212529"/>
          <w:sz w:val="24"/>
          <w:szCs w:val="24"/>
        </w:rPr>
        <w:t> port as exposed;</w:t>
      </w:r>
    </w:p>
    <w:p w14:paraId="0BA0B6B2" w14:textId="4A84F4EA" w:rsidR="00111241" w:rsidRDefault="00111241" w:rsidP="00CB16A5">
      <w:pPr>
        <w:pStyle w:val="ListParagraph"/>
        <w:numPr>
          <w:ilvl w:val="0"/>
          <w:numId w:val="23"/>
        </w:numPr>
        <w:rPr>
          <w:rFonts w:cstheme="minorHAnsi"/>
          <w:color w:val="212529"/>
          <w:sz w:val="24"/>
          <w:szCs w:val="24"/>
        </w:rPr>
      </w:pPr>
      <w:r w:rsidRPr="00CB16A5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CMD</w:t>
      </w:r>
      <w:r w:rsidRPr="00CB16A5">
        <w:rPr>
          <w:rFonts w:cstheme="minorHAnsi"/>
          <w:color w:val="212529"/>
          <w:sz w:val="24"/>
          <w:szCs w:val="24"/>
        </w:rPr>
        <w:t> should operate with </w:t>
      </w:r>
      <w:r w:rsidRPr="00CB16A5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web</w:t>
      </w:r>
      <w:r w:rsidRPr="00CB16A5">
        <w:rPr>
          <w:rFonts w:cstheme="minorHAnsi"/>
          <w:color w:val="212529"/>
          <w:sz w:val="24"/>
          <w:szCs w:val="24"/>
        </w:rPr>
        <w:t> binary file</w:t>
      </w:r>
    </w:p>
    <w:p w14:paraId="2F8D7E12" w14:textId="580C0CEF" w:rsidR="00111241" w:rsidRPr="00111241" w:rsidRDefault="00111241" w:rsidP="0011124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06135F">
        <w:rPr>
          <w:rFonts w:asciiTheme="minorHAnsi" w:hAnsiTheme="minorHAnsi" w:cstheme="minorHAnsi"/>
          <w:b/>
          <w:bCs/>
          <w:color w:val="24292E"/>
        </w:rPr>
        <w:t xml:space="preserve">Build edited </w:t>
      </w:r>
      <w:r w:rsidR="00DE3165" w:rsidRPr="00DE3165">
        <w:rPr>
          <w:rStyle w:val="HTMLCode"/>
          <w:rFonts w:asciiTheme="minorHAnsi" w:eastAsia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C:\docker-labs\task4\</w:t>
      </w:r>
      <w:r w:rsidR="00DE3165" w:rsidRPr="00DE3165">
        <w:rPr>
          <w:rStyle w:val="HTMLCode"/>
          <w:rFonts w:ascii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go_</w:t>
      </w:r>
      <w:r w:rsidR="00DE3165">
        <w:rPr>
          <w:rStyle w:val="HTMLCode"/>
          <w:rFonts w:ascii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multi</w:t>
      </w:r>
      <w:r w:rsidR="00DE3165" w:rsidRPr="00DE3165">
        <w:rPr>
          <w:rStyle w:val="HTMLCode"/>
          <w:rFonts w:ascii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.Dockerfile</w:t>
      </w:r>
      <w:r w:rsidR="00DE3165" w:rsidRPr="00DE3165">
        <w:rPr>
          <w:rFonts w:asciiTheme="minorHAnsi" w:hAnsiTheme="minorHAnsi" w:cstheme="minorHAnsi"/>
          <w:b/>
          <w:bCs/>
          <w:color w:val="24292E"/>
        </w:rPr>
        <w:t> </w:t>
      </w:r>
      <w:r w:rsidR="00DE3165" w:rsidRPr="0006135F">
        <w:rPr>
          <w:rFonts w:asciiTheme="minorHAnsi" w:hAnsiTheme="minorHAnsi" w:cstheme="minorHAnsi"/>
          <w:b/>
          <w:bCs/>
          <w:color w:val="24292E"/>
        </w:rPr>
        <w:t xml:space="preserve"> </w:t>
      </w:r>
      <w:r w:rsidRPr="0006135F">
        <w:rPr>
          <w:rFonts w:asciiTheme="minorHAnsi" w:hAnsiTheme="minorHAnsi" w:cstheme="minorHAnsi"/>
          <w:b/>
          <w:bCs/>
          <w:color w:val="24292E"/>
        </w:rPr>
        <w:t>with tag </w:t>
      </w:r>
      <w:proofErr w:type="spellStart"/>
      <w:r w:rsidRPr="0006135F">
        <w:rPr>
          <w:rStyle w:val="HTMLCode"/>
          <w:rFonts w:ascii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go_multi</w:t>
      </w:r>
      <w:proofErr w:type="spellEnd"/>
      <w:r w:rsidRPr="0006135F">
        <w:rPr>
          <w:rFonts w:asciiTheme="minorHAnsi" w:hAnsiTheme="minorHAnsi" w:cstheme="minorHAnsi"/>
          <w:b/>
          <w:bCs/>
          <w:color w:val="24292E"/>
        </w:rPr>
        <w:t> and run it:</w:t>
      </w:r>
      <w:r w:rsidRPr="00111241">
        <w:rPr>
          <w:rFonts w:asciiTheme="minorHAnsi" w:hAnsiTheme="minorHAnsi" w:cstheme="minorHAnsi"/>
          <w:color w:val="24292E"/>
        </w:rPr>
        <w:br/>
      </w:r>
      <w:r w:rsidRPr="00111241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docker run -d -p 1</w:t>
      </w:r>
      <w:r w:rsidR="00C16888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8084</w:t>
      </w:r>
      <w:r w:rsidRPr="00111241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:8080 --name=</w:t>
      </w:r>
      <w:proofErr w:type="spellStart"/>
      <w:r w:rsidRPr="00111241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go_multi</w:t>
      </w:r>
      <w:proofErr w:type="spellEnd"/>
      <w:r w:rsidRPr="00111241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 xml:space="preserve"> </w:t>
      </w:r>
      <w:proofErr w:type="spellStart"/>
      <w:r w:rsidRPr="00111241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go_multi</w:t>
      </w:r>
      <w:proofErr w:type="spellEnd"/>
    </w:p>
    <w:p w14:paraId="2E032D64" w14:textId="13A83D8B" w:rsidR="00F80A37" w:rsidRPr="00F80A37" w:rsidRDefault="00D75C14" w:rsidP="00F80A3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  <w:r w:rsidR="00F80A37" w:rsidRPr="00F80A37">
        <w:rPr>
          <w:rFonts w:cstheme="minorHAnsi"/>
          <w:b/>
          <w:bCs/>
          <w:sz w:val="24"/>
          <w:szCs w:val="24"/>
        </w:rPr>
        <w:t>Documentation:</w:t>
      </w:r>
    </w:p>
    <w:p w14:paraId="4AF12341" w14:textId="77777777" w:rsidR="00F80A37" w:rsidRPr="00F80A37" w:rsidRDefault="00520321" w:rsidP="00F80A37">
      <w:pPr>
        <w:numPr>
          <w:ilvl w:val="0"/>
          <w:numId w:val="24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43" w:tgtFrame="_blank" w:history="1">
        <w:r w:rsidR="00F80A37" w:rsidRPr="00F80A37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https://docs.docker.com/engine/reference/builder/</w:t>
        </w:r>
      </w:hyperlink>
    </w:p>
    <w:p w14:paraId="1FE24ADC" w14:textId="77777777" w:rsidR="00F80A37" w:rsidRPr="00F80A37" w:rsidRDefault="00520321" w:rsidP="00F80A37">
      <w:pPr>
        <w:numPr>
          <w:ilvl w:val="0"/>
          <w:numId w:val="24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44" w:tgtFrame="_blank" w:history="1">
        <w:r w:rsidR="00F80A37" w:rsidRPr="00F80A37">
          <w:rPr>
            <w:rStyle w:val="Hyperlink"/>
            <w:rFonts w:cstheme="minorHAnsi"/>
            <w:color w:val="007BFF"/>
            <w:sz w:val="24"/>
            <w:szCs w:val="24"/>
          </w:rPr>
          <w:t>https://medium.com/@tonistiigi/advanced-multi-stage-build-patterns-6f741b852fae</w:t>
        </w:r>
      </w:hyperlink>
    </w:p>
    <w:p w14:paraId="475E9005" w14:textId="77777777" w:rsidR="00F80A37" w:rsidRPr="00F80A37" w:rsidRDefault="00520321" w:rsidP="00F80A37">
      <w:pPr>
        <w:numPr>
          <w:ilvl w:val="0"/>
          <w:numId w:val="24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45" w:tgtFrame="_blank" w:history="1">
        <w:r w:rsidR="00F80A37" w:rsidRPr="00F80A37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https://docs.docker.com/engine/reference/commandline/build/</w:t>
        </w:r>
      </w:hyperlink>
    </w:p>
    <w:p w14:paraId="11C7EF34" w14:textId="77777777" w:rsidR="00F80A37" w:rsidRPr="00F80A37" w:rsidRDefault="00520321" w:rsidP="00F80A37">
      <w:pPr>
        <w:numPr>
          <w:ilvl w:val="0"/>
          <w:numId w:val="24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46" w:tgtFrame="_blank" w:history="1">
        <w:r w:rsidR="00F80A37" w:rsidRPr="00F80A37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https://docs.docker.com/engine/reference/commandline/image/</w:t>
        </w:r>
      </w:hyperlink>
    </w:p>
    <w:p w14:paraId="6E90BB81" w14:textId="4D3897C6" w:rsidR="007D4B38" w:rsidRDefault="007D4B38" w:rsidP="002F6560">
      <w:pPr>
        <w:pStyle w:val="Title"/>
        <w:rPr>
          <w:shd w:val="clear" w:color="auto" w:fill="FFFFFF"/>
        </w:rPr>
      </w:pPr>
      <w:r>
        <w:rPr>
          <w:rFonts w:cstheme="minorHAnsi"/>
          <w:color w:val="24292E"/>
        </w:rPr>
        <w:br w:type="page"/>
      </w:r>
      <w:r>
        <w:rPr>
          <w:shd w:val="clear" w:color="auto" w:fill="FFFFFF"/>
        </w:rPr>
        <w:lastRenderedPageBreak/>
        <w:t>Task 5</w:t>
      </w:r>
    </w:p>
    <w:p w14:paraId="2AB16756" w14:textId="77777777" w:rsidR="00D0578E" w:rsidRPr="00BA6895" w:rsidRDefault="00882A28" w:rsidP="00D0578E">
      <w:pPr>
        <w:rPr>
          <w:ins w:id="61" w:author="Slobolinskyi, Artem" w:date="2021-04-16T16:05:00Z"/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  <w:ins w:id="62" w:author="Slobolinskyi, Artem" w:date="2021-04-16T16:05:00Z">
        <w:r w:rsidR="00D0578E" w:rsidRPr="00BA6895">
          <w:rPr>
            <w:rFonts w:cstheme="minorHAnsi"/>
            <w:b/>
            <w:bCs/>
            <w:sz w:val="24"/>
            <w:szCs w:val="24"/>
          </w:rPr>
          <w:t>Expected result:</w:t>
        </w:r>
      </w:ins>
    </w:p>
    <w:p w14:paraId="72D62741" w14:textId="6B097A82" w:rsidR="00D0578E" w:rsidRPr="00D0578E" w:rsidRDefault="00D0578E" w:rsidP="00D0578E">
      <w:pPr>
        <w:spacing w:after="0" w:line="240" w:lineRule="auto"/>
        <w:rPr>
          <w:ins w:id="63" w:author="Slobolinskyi, Artem" w:date="2021-04-16T16:05:00Z"/>
          <w:rFonts w:cstheme="minorHAnsi"/>
          <w:color w:val="24292E"/>
          <w:sz w:val="24"/>
          <w:szCs w:val="24"/>
          <w:shd w:val="clear" w:color="auto" w:fill="FFFFFF"/>
          <w:lang w:val="en-150"/>
          <w:rPrChange w:id="64" w:author="Slobolinskyi, Artem" w:date="2021-04-16T16:05:00Z">
            <w:rPr>
              <w:ins w:id="65" w:author="Slobolinskyi, Artem" w:date="2021-04-16T16:05:00Z"/>
              <w:rFonts w:cstheme="minorHAnsi"/>
              <w:color w:val="24292E"/>
              <w:sz w:val="24"/>
              <w:szCs w:val="24"/>
              <w:shd w:val="clear" w:color="auto" w:fill="FFFFFF"/>
            </w:rPr>
          </w:rPrChange>
        </w:rPr>
      </w:pPr>
      <w:ins w:id="66" w:author="Slobolinskyi, Artem" w:date="2021-04-16T16:05:00Z">
        <w:r>
          <w:rPr>
            <w:rFonts w:cstheme="minorHAnsi"/>
            <w:color w:val="24292E"/>
            <w:sz w:val="24"/>
            <w:szCs w:val="24"/>
            <w:shd w:val="clear" w:color="auto" w:fill="FFFFFF"/>
            <w:lang w:val="en-150"/>
          </w:rPr>
          <w:t>...</w:t>
        </w:r>
      </w:ins>
    </w:p>
    <w:p w14:paraId="1CACE0BA" w14:textId="77777777" w:rsidR="00D0578E" w:rsidRPr="00CF5D79" w:rsidRDefault="00D0578E" w:rsidP="00D0578E">
      <w:pPr>
        <w:spacing w:after="0" w:line="240" w:lineRule="auto"/>
        <w:rPr>
          <w:ins w:id="67" w:author="Slobolinskyi, Artem" w:date="2021-04-16T16:05:00Z"/>
          <w:rFonts w:cstheme="minorHAnsi"/>
          <w:color w:val="24292E"/>
          <w:sz w:val="24"/>
          <w:szCs w:val="24"/>
          <w:shd w:val="clear" w:color="auto" w:fill="FFFFFF"/>
        </w:rPr>
      </w:pPr>
    </w:p>
    <w:p w14:paraId="2F35F9A4" w14:textId="77777777" w:rsidR="00D0578E" w:rsidRDefault="00D0578E" w:rsidP="00D0578E">
      <w:pPr>
        <w:rPr>
          <w:ins w:id="68" w:author="Slobolinskyi, Artem" w:date="2021-04-16T16:05:00Z"/>
          <w:rFonts w:cstheme="minorHAnsi"/>
          <w:b/>
          <w:bCs/>
          <w:sz w:val="24"/>
          <w:szCs w:val="24"/>
        </w:rPr>
      </w:pPr>
      <w:ins w:id="69" w:author="Slobolinskyi, Artem" w:date="2021-04-16T16:05:00Z">
        <w:r w:rsidRPr="00BA6895">
          <w:rPr>
            <w:rFonts w:cstheme="minorHAnsi"/>
            <w:b/>
            <w:bCs/>
            <w:sz w:val="24"/>
            <w:szCs w:val="24"/>
          </w:rPr>
          <w:t>Steps to verify the result:</w:t>
        </w:r>
      </w:ins>
    </w:p>
    <w:p w14:paraId="6B2B2696" w14:textId="44B6D9A7" w:rsidR="00173DF3" w:rsidDel="00D0578E" w:rsidRDefault="00173DF3" w:rsidP="00173DF3">
      <w:pPr>
        <w:rPr>
          <w:del w:id="70" w:author="Slobolinskyi, Artem" w:date="2021-04-16T16:05:00Z"/>
        </w:rPr>
      </w:pPr>
      <w:del w:id="71" w:author="Slobolinskyi, Artem" w:date="2021-04-16T16:05:00Z">
        <w:r w:rsidDel="00D0578E">
          <w:rPr>
            <w:rFonts w:cstheme="minorHAnsi"/>
            <w:b/>
            <w:bCs/>
            <w:sz w:val="24"/>
            <w:szCs w:val="24"/>
          </w:rPr>
          <w:delText>Expected result</w:delText>
        </w:r>
        <w:r w:rsidRPr="00E9006A" w:rsidDel="00D0578E">
          <w:rPr>
            <w:rFonts w:cstheme="minorHAnsi"/>
            <w:b/>
            <w:bCs/>
            <w:sz w:val="24"/>
            <w:szCs w:val="24"/>
          </w:rPr>
          <w:delText>:</w:delText>
        </w:r>
      </w:del>
    </w:p>
    <w:p w14:paraId="5AB1B9A7" w14:textId="77777777" w:rsidR="00077874" w:rsidRPr="00664ABC" w:rsidRDefault="00077874" w:rsidP="00D0578E">
      <w:pPr>
        <w:rPr>
          <w:rFonts w:cstheme="minorHAnsi"/>
          <w:color w:val="24292E"/>
        </w:rPr>
      </w:pPr>
      <w:r w:rsidRPr="00664ABC">
        <w:rPr>
          <w:rFonts w:cstheme="minorHAnsi"/>
          <w:color w:val="24292E"/>
        </w:rPr>
        <w:t>Pulling the image from the Docker hub (Optionally):</w:t>
      </w:r>
    </w:p>
    <w:p w14:paraId="6F2C1953" w14:textId="77777777" w:rsidR="00077874" w:rsidRPr="00664ABC" w:rsidRDefault="00077874" w:rsidP="0007787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664ABC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docker pull </w:t>
      </w:r>
      <w:proofErr w:type="spellStart"/>
      <w:r w:rsidRPr="00664ABC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aheydarli</w:t>
      </w:r>
      <w:proofErr w:type="spellEnd"/>
      <w:r w:rsidRPr="00664ABC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/nginx:</w:t>
      </w:r>
      <w:r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5</w:t>
      </w:r>
      <w:r w:rsidRPr="00664ABC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-ubuntu</w:t>
      </w:r>
    </w:p>
    <w:p w14:paraId="09D4874E" w14:textId="77777777" w:rsidR="00077874" w:rsidRPr="00664ABC" w:rsidRDefault="00077874" w:rsidP="00077874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664ABC">
        <w:rPr>
          <w:rFonts w:asciiTheme="minorHAnsi" w:hAnsiTheme="minorHAnsi" w:cstheme="minorHAnsi"/>
          <w:color w:val="24292E"/>
        </w:rPr>
        <w:t>Run web service from your image:</w:t>
      </w:r>
    </w:p>
    <w:p w14:paraId="39578272" w14:textId="77777777" w:rsidR="00077874" w:rsidRPr="00664ABC" w:rsidRDefault="00077874" w:rsidP="0007787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664ABC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docker run -d --name nginx-ubuntu-</w:t>
      </w:r>
      <w:r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5</w:t>
      </w:r>
      <w:r w:rsidRPr="00664ABC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-p </w:t>
      </w:r>
      <w:r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8085</w:t>
      </w:r>
      <w:r w:rsidRPr="00664ABC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:80 </w:t>
      </w:r>
      <w:r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`</w:t>
      </w:r>
    </w:p>
    <w:p w14:paraId="6D341159" w14:textId="77777777" w:rsidR="00077874" w:rsidRPr="00664ABC" w:rsidRDefault="00077874" w:rsidP="0007787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664ABC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 </w:t>
      </w:r>
      <w:proofErr w:type="spellStart"/>
      <w:r w:rsidRPr="00664ABC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aheydarli</w:t>
      </w:r>
      <w:proofErr w:type="spellEnd"/>
      <w:r w:rsidRPr="00664ABC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/nginx:</w:t>
      </w:r>
      <w:r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5</w:t>
      </w:r>
      <w:r w:rsidRPr="00664ABC">
        <w:rPr>
          <w:rStyle w:val="HTMLCode"/>
          <w:rFonts w:asciiTheme="minorHAnsi" w:eastAsiaTheme="majorEastAsia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-ubuntu</w:t>
      </w:r>
    </w:p>
    <w:p w14:paraId="50FD3A69" w14:textId="77777777" w:rsidR="00077874" w:rsidRPr="00664ABC" w:rsidRDefault="00077874" w:rsidP="00077874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664ABC">
        <w:rPr>
          <w:rFonts w:asciiTheme="minorHAnsi" w:hAnsiTheme="minorHAnsi" w:cstheme="minorHAnsi"/>
          <w:color w:val="24292E"/>
        </w:rPr>
        <w:t>Check service in browser (example output):</w:t>
      </w:r>
    </w:p>
    <w:p w14:paraId="1DB69F72" w14:textId="77777777" w:rsidR="00077874" w:rsidRDefault="00077874" w:rsidP="00077874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>
        <w:rPr>
          <w:noProof/>
        </w:rPr>
        <w:drawing>
          <wp:inline distT="0" distB="0" distL="0" distR="0" wp14:anchorId="72033643" wp14:editId="00459AAF">
            <wp:extent cx="3732663" cy="202316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60840" cy="20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5633" w14:textId="77777777" w:rsidR="00077874" w:rsidRPr="008D3B5B" w:rsidRDefault="00077874" w:rsidP="00077874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8D3B5B">
        <w:rPr>
          <w:rFonts w:asciiTheme="minorHAnsi" w:hAnsiTheme="minorHAnsi" w:cstheme="minorHAnsi"/>
          <w:color w:val="24292E"/>
        </w:rPr>
        <w:t>Or using CLI:</w:t>
      </w:r>
    </w:p>
    <w:p w14:paraId="6AB3AC68" w14:textId="77777777" w:rsidR="00077874" w:rsidRPr="008D3B5B" w:rsidRDefault="00077874" w:rsidP="0007787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8D3B5B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C:\docker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-labs</w:t>
      </w:r>
      <w:r w:rsidRPr="008D3B5B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\task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5</w:t>
      </w:r>
      <w:r w:rsidRPr="008D3B5B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&gt; (Invoke-</w:t>
      </w:r>
      <w:proofErr w:type="spellStart"/>
      <w:r w:rsidRPr="008D3B5B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WebRequest</w:t>
      </w:r>
      <w:proofErr w:type="spellEnd"/>
      <w:r w:rsidRPr="008D3B5B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http://localhost:8085).Content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br/>
      </w:r>
      <w:proofErr w:type="spellStart"/>
      <w:r w:rsidRPr="008D3B5B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aheydarli</w:t>
      </w:r>
      <w:proofErr w:type="spellEnd"/>
      <w:r w:rsidRPr="008D3B5B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/nginx: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5</w:t>
      </w:r>
      <w:r w:rsidRPr="008D3B5B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-ubuntu</w:t>
      </w:r>
    </w:p>
    <w:p w14:paraId="09EA0660" w14:textId="77777777" w:rsidR="00077874" w:rsidRPr="008D3B5B" w:rsidRDefault="00077874" w:rsidP="00077874">
      <w:pPr>
        <w:pBdr>
          <w:bottom w:val="single" w:sz="4" w:space="1" w:color="auto"/>
        </w:pBdr>
        <w:rPr>
          <w:rFonts w:cstheme="minorHAnsi"/>
          <w:b/>
          <w:bCs/>
          <w:sz w:val="24"/>
          <w:szCs w:val="24"/>
        </w:rPr>
      </w:pPr>
    </w:p>
    <w:p w14:paraId="393AEB1D" w14:textId="77777777" w:rsidR="00077874" w:rsidRDefault="00077874" w:rsidP="00723659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6C1F8DA2" w14:textId="7514C79E" w:rsidR="00723659" w:rsidRDefault="00723659" w:rsidP="00723659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E705C">
        <w:rPr>
          <w:rFonts w:cstheme="minorHAnsi"/>
          <w:color w:val="24292E"/>
          <w:sz w:val="24"/>
          <w:szCs w:val="24"/>
          <w:shd w:val="clear" w:color="auto" w:fill="FFFFFF"/>
        </w:rPr>
        <w:t>Create project folder </w:t>
      </w:r>
      <w:r w:rsidRPr="00EE705C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C:\docker-labs\task</w:t>
      </w:r>
      <w:r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5</w:t>
      </w:r>
      <w:r w:rsidRPr="00EE705C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\</w:t>
      </w:r>
      <w:r w:rsidRPr="00EE705C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4F50BA45" w14:textId="6706B917" w:rsidR="008813D7" w:rsidRDefault="008813D7" w:rsidP="00723659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167ABF05" w14:textId="77777777" w:rsidR="008813D7" w:rsidRPr="00B82E21" w:rsidRDefault="008813D7" w:rsidP="008813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4292E"/>
        </w:rPr>
      </w:pPr>
      <w:r w:rsidRPr="00B82E21">
        <w:rPr>
          <w:rFonts w:asciiTheme="minorHAnsi" w:hAnsiTheme="minorHAnsi" w:cstheme="minorHAnsi"/>
          <w:b/>
          <w:bCs/>
          <w:color w:val="24292E"/>
        </w:rPr>
        <w:t>NOTE: All with the lowercase name image</w:t>
      </w:r>
      <w:r>
        <w:rPr>
          <w:rFonts w:asciiTheme="minorHAnsi" w:hAnsiTheme="minorHAnsi" w:cstheme="minorHAnsi"/>
          <w:b/>
          <w:bCs/>
          <w:color w:val="24292E"/>
        </w:rPr>
        <w:t xml:space="preserve"> (repository name)</w:t>
      </w:r>
      <w:r w:rsidRPr="00B82E21">
        <w:rPr>
          <w:rFonts w:asciiTheme="minorHAnsi" w:hAnsiTheme="minorHAnsi" w:cstheme="minorHAnsi"/>
          <w:b/>
          <w:bCs/>
          <w:color w:val="24292E"/>
        </w:rPr>
        <w:t xml:space="preserve"> as the first letter of your name, and your full surname. In my case, it is: </w:t>
      </w:r>
      <w:proofErr w:type="spellStart"/>
      <w:r w:rsidRPr="00B82E21">
        <w:rPr>
          <w:rStyle w:val="HTMLCode"/>
          <w:rFonts w:ascii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aheydarli</w:t>
      </w:r>
      <w:proofErr w:type="spellEnd"/>
    </w:p>
    <w:p w14:paraId="26DA5951" w14:textId="0D217404" w:rsidR="00C24877" w:rsidRDefault="00C24877" w:rsidP="00723659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78BBEF08" w14:textId="77777777" w:rsidR="00C01C33" w:rsidRPr="00D76ABE" w:rsidRDefault="00C01C33" w:rsidP="00C01C33">
      <w:pPr>
        <w:rPr>
          <w:rFonts w:cstheme="minorHAnsi"/>
          <w:b/>
          <w:bCs/>
          <w:sz w:val="24"/>
          <w:szCs w:val="24"/>
        </w:rPr>
      </w:pPr>
      <w:r w:rsidRPr="00D76ABE">
        <w:rPr>
          <w:rFonts w:cstheme="minorHAnsi"/>
          <w:b/>
          <w:bCs/>
          <w:sz w:val="24"/>
          <w:szCs w:val="24"/>
        </w:rPr>
        <w:t>Task:</w:t>
      </w:r>
    </w:p>
    <w:p w14:paraId="647A695E" w14:textId="77777777" w:rsidR="00F90FCA" w:rsidRPr="00F90FCA" w:rsidRDefault="00F90FCA" w:rsidP="00F90FCA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F90FCA">
        <w:rPr>
          <w:rFonts w:asciiTheme="minorHAnsi" w:hAnsiTheme="minorHAnsi" w:cstheme="minorHAnsi"/>
          <w:color w:val="24292E"/>
        </w:rPr>
        <w:t xml:space="preserve">Create </w:t>
      </w:r>
      <w:proofErr w:type="spellStart"/>
      <w:r w:rsidRPr="00F90FCA">
        <w:rPr>
          <w:rFonts w:asciiTheme="minorHAnsi" w:hAnsiTheme="minorHAnsi" w:cstheme="minorHAnsi"/>
          <w:color w:val="24292E"/>
        </w:rPr>
        <w:t>Dockerfile</w:t>
      </w:r>
      <w:proofErr w:type="spellEnd"/>
      <w:r w:rsidRPr="00F90FCA">
        <w:rPr>
          <w:rFonts w:asciiTheme="minorHAnsi" w:hAnsiTheme="minorHAnsi" w:cstheme="minorHAnsi"/>
          <w:color w:val="24292E"/>
        </w:rPr>
        <w:t>. Build Custom Docker Images. Push it into your registry on Docker Hub. Run Container and Check that it’s working as expected.</w:t>
      </w:r>
    </w:p>
    <w:p w14:paraId="4729268F" w14:textId="355B26EB" w:rsidR="00F90FCA" w:rsidRDefault="00F90FCA" w:rsidP="00F90FCA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docker build -t </w:t>
      </w:r>
      <w:proofErr w:type="spellStart"/>
      <w:r>
        <w:rPr>
          <w:rStyle w:val="HTMLCode"/>
          <w:color w:val="444444"/>
          <w:bdr w:val="none" w:sz="0" w:space="0" w:color="auto" w:frame="1"/>
          <w:shd w:val="clear" w:color="auto" w:fill="F0F0F0"/>
        </w:rPr>
        <w:t>aheydarli</w:t>
      </w:r>
      <w:proofErr w:type="spellEnd"/>
      <w:r>
        <w:rPr>
          <w:rStyle w:val="HTMLCode"/>
          <w:color w:val="444444"/>
          <w:bdr w:val="none" w:sz="0" w:space="0" w:color="auto" w:frame="1"/>
          <w:shd w:val="clear" w:color="auto" w:fill="F0F0F0"/>
        </w:rPr>
        <w:t>/nginx:5-ubuntu</w:t>
      </w:r>
      <w:r w:rsidR="008F45DA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>.</w:t>
      </w:r>
    </w:p>
    <w:p w14:paraId="10B91139" w14:textId="77777777" w:rsidR="00F90FCA" w:rsidRDefault="00F90FCA" w:rsidP="00F90FCA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</w:p>
    <w:p w14:paraId="26D65FF2" w14:textId="77777777" w:rsidR="00F90FCA" w:rsidRDefault="00F90FCA" w:rsidP="00F90FCA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>
        <w:rPr>
          <w:rStyle w:val="hljs-comment"/>
          <w:rFonts w:eastAsiaTheme="majorEastAsia"/>
          <w:color w:val="888888"/>
          <w:bdr w:val="none" w:sz="0" w:space="0" w:color="auto" w:frame="1"/>
          <w:shd w:val="clear" w:color="auto" w:fill="F0F0F0"/>
        </w:rPr>
        <w:t># Optionally</w:t>
      </w:r>
    </w:p>
    <w:p w14:paraId="092B8F26" w14:textId="0FC76E58" w:rsidR="00F90FCA" w:rsidRDefault="00F90FCA" w:rsidP="00F90FCA">
      <w:pPr>
        <w:pStyle w:val="HTMLPreformatted"/>
        <w:pBdr>
          <w:left w:val="single" w:sz="18" w:space="4" w:color="808080"/>
        </w:pBdr>
        <w:shd w:val="clear" w:color="auto" w:fill="F0F0F0"/>
        <w:rPr>
          <w:color w:val="24292E"/>
          <w:sz w:val="22"/>
          <w:szCs w:val="22"/>
        </w:rPr>
      </w:pPr>
      <w:r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docker push </w:t>
      </w:r>
      <w:proofErr w:type="spellStart"/>
      <w:r>
        <w:rPr>
          <w:rStyle w:val="HTMLCode"/>
          <w:color w:val="444444"/>
          <w:bdr w:val="none" w:sz="0" w:space="0" w:color="auto" w:frame="1"/>
          <w:shd w:val="clear" w:color="auto" w:fill="F0F0F0"/>
        </w:rPr>
        <w:t>aheydarli</w:t>
      </w:r>
      <w:proofErr w:type="spellEnd"/>
      <w:r>
        <w:rPr>
          <w:rStyle w:val="HTMLCode"/>
          <w:color w:val="444444"/>
          <w:bdr w:val="none" w:sz="0" w:space="0" w:color="auto" w:frame="1"/>
          <w:shd w:val="clear" w:color="auto" w:fill="F0F0F0"/>
        </w:rPr>
        <w:t>/nginx:5-ubuntu</w:t>
      </w:r>
    </w:p>
    <w:p w14:paraId="3FB667BC" w14:textId="59F94830" w:rsidR="00C24877" w:rsidRDefault="00C24877" w:rsidP="00723659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56AA02F8" w14:textId="77777777" w:rsidR="00455767" w:rsidRPr="00455767" w:rsidRDefault="00455767" w:rsidP="00455767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455767">
        <w:rPr>
          <w:rStyle w:val="Strong"/>
          <w:rFonts w:asciiTheme="minorHAnsi" w:hAnsiTheme="minorHAnsi" w:cstheme="minorHAnsi"/>
          <w:color w:val="24292E"/>
        </w:rPr>
        <w:t>Build:</w:t>
      </w:r>
    </w:p>
    <w:p w14:paraId="5340C13B" w14:textId="77777777" w:rsidR="00455767" w:rsidRPr="00455767" w:rsidRDefault="00455767" w:rsidP="00455767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455767">
        <w:rPr>
          <w:rFonts w:cstheme="minorHAnsi"/>
          <w:color w:val="212529"/>
          <w:sz w:val="24"/>
          <w:szCs w:val="24"/>
        </w:rPr>
        <w:t>Base image: </w:t>
      </w:r>
      <w:r w:rsidRPr="00455767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ubuntu</w:t>
      </w:r>
    </w:p>
    <w:p w14:paraId="7641C5CD" w14:textId="2F1480FA" w:rsidR="00455767" w:rsidRPr="00455767" w:rsidRDefault="00455767" w:rsidP="00455767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455767">
        <w:rPr>
          <w:rFonts w:cstheme="minorHAnsi"/>
          <w:color w:val="212529"/>
          <w:sz w:val="24"/>
          <w:szCs w:val="24"/>
        </w:rPr>
        <w:t>Image name: </w:t>
      </w:r>
      <w:proofErr w:type="spellStart"/>
      <w:r w:rsidRPr="00455767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455767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/nginx:</w:t>
      </w:r>
      <w:r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5</w:t>
      </w:r>
      <w:r w:rsidRPr="00455767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-ubuntu</w:t>
      </w:r>
    </w:p>
    <w:p w14:paraId="544E53B7" w14:textId="77777777" w:rsidR="00455767" w:rsidRPr="00455767" w:rsidRDefault="00455767" w:rsidP="00455767">
      <w:pPr>
        <w:numPr>
          <w:ilvl w:val="0"/>
          <w:numId w:val="25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r w:rsidRPr="00455767">
        <w:rPr>
          <w:rStyle w:val="Strong"/>
          <w:rFonts w:cstheme="minorHAnsi"/>
          <w:color w:val="212529"/>
          <w:sz w:val="24"/>
          <w:szCs w:val="24"/>
        </w:rPr>
        <w:t>Nginx</w:t>
      </w:r>
      <w:r w:rsidRPr="00455767">
        <w:rPr>
          <w:rFonts w:cstheme="minorHAnsi"/>
          <w:color w:val="212529"/>
          <w:sz w:val="24"/>
          <w:szCs w:val="24"/>
        </w:rPr>
        <w:t> web server should be installed</w:t>
      </w:r>
    </w:p>
    <w:p w14:paraId="5BEE7243" w14:textId="77777777" w:rsidR="00455767" w:rsidRPr="00455767" w:rsidRDefault="00455767" w:rsidP="00455767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455767">
        <w:rPr>
          <w:rFonts w:cstheme="minorHAnsi"/>
          <w:color w:val="212529"/>
          <w:sz w:val="24"/>
          <w:szCs w:val="24"/>
        </w:rPr>
        <w:t>Image should have </w:t>
      </w:r>
      <w:r w:rsidRPr="00455767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80</w:t>
      </w:r>
      <w:r w:rsidRPr="00455767">
        <w:rPr>
          <w:rFonts w:cstheme="minorHAnsi"/>
          <w:color w:val="212529"/>
          <w:sz w:val="24"/>
          <w:szCs w:val="24"/>
        </w:rPr>
        <w:t> port defined as “exposed”</w:t>
      </w:r>
    </w:p>
    <w:p w14:paraId="65A26BEC" w14:textId="7F0F6644" w:rsidR="00455767" w:rsidRPr="00455767" w:rsidRDefault="00455767" w:rsidP="00455767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455767">
        <w:rPr>
          <w:rStyle w:val="Strong"/>
          <w:rFonts w:cstheme="minorHAnsi"/>
          <w:color w:val="212529"/>
          <w:sz w:val="24"/>
          <w:szCs w:val="24"/>
        </w:rPr>
        <w:t>Nginx</w:t>
      </w:r>
      <w:r w:rsidRPr="00455767">
        <w:rPr>
          <w:rFonts w:cstheme="minorHAnsi"/>
          <w:color w:val="212529"/>
          <w:sz w:val="24"/>
          <w:szCs w:val="24"/>
        </w:rPr>
        <w:t> web server should return image name (</w:t>
      </w:r>
      <w:proofErr w:type="spellStart"/>
      <w:r w:rsidRPr="00455767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455767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/nginx:</w:t>
      </w:r>
      <w:r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5</w:t>
      </w:r>
      <w:r w:rsidRPr="00455767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-ubuntu</w:t>
      </w:r>
      <w:r w:rsidRPr="00455767">
        <w:rPr>
          <w:rFonts w:cstheme="minorHAnsi"/>
          <w:color w:val="212529"/>
          <w:sz w:val="24"/>
          <w:szCs w:val="24"/>
        </w:rPr>
        <w:t>) as the only content on home page.</w:t>
      </w:r>
    </w:p>
    <w:p w14:paraId="2313390B" w14:textId="77777777" w:rsidR="00455767" w:rsidRPr="00455767" w:rsidRDefault="00455767" w:rsidP="00455767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455767">
        <w:rPr>
          <w:rStyle w:val="Strong"/>
          <w:rFonts w:asciiTheme="minorHAnsi" w:hAnsiTheme="minorHAnsi" w:cstheme="minorHAnsi"/>
          <w:color w:val="24292E"/>
        </w:rPr>
        <w:t>Runtime:</w:t>
      </w:r>
    </w:p>
    <w:p w14:paraId="33801B96" w14:textId="4CA188A5" w:rsidR="00455767" w:rsidRPr="00455767" w:rsidRDefault="00455767" w:rsidP="0045576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455767">
        <w:rPr>
          <w:rFonts w:cstheme="minorHAnsi"/>
          <w:color w:val="212529"/>
          <w:sz w:val="24"/>
          <w:szCs w:val="24"/>
        </w:rPr>
        <w:t>Container name: </w:t>
      </w:r>
      <w:r w:rsidRPr="00455767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nginx-ubuntu-</w:t>
      </w:r>
      <w:r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5</w:t>
      </w:r>
    </w:p>
    <w:p w14:paraId="54AF12FF" w14:textId="4E1F27BC" w:rsidR="00455767" w:rsidRPr="007549BF" w:rsidRDefault="00455767" w:rsidP="00455767">
      <w:pPr>
        <w:numPr>
          <w:ilvl w:val="0"/>
          <w:numId w:val="26"/>
        </w:num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color w:val="212529"/>
          <w:sz w:val="24"/>
          <w:szCs w:val="24"/>
        </w:rPr>
      </w:pPr>
      <w:r w:rsidRPr="00455767">
        <w:rPr>
          <w:rFonts w:cstheme="minorHAnsi"/>
          <w:color w:val="212529"/>
          <w:sz w:val="24"/>
          <w:szCs w:val="24"/>
        </w:rPr>
        <w:t>Host/Container port: </w:t>
      </w:r>
      <w:r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8085</w:t>
      </w:r>
      <w:r w:rsidRPr="00455767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 xml:space="preserve"> -&gt; 80</w:t>
      </w:r>
    </w:p>
    <w:p w14:paraId="1C443EA0" w14:textId="77777777" w:rsidR="007549BF" w:rsidRPr="00455767" w:rsidRDefault="007549BF" w:rsidP="007549BF">
      <w:pPr>
        <w:shd w:val="clear" w:color="auto" w:fill="FFFFFF"/>
        <w:spacing w:after="0" w:line="240" w:lineRule="auto"/>
        <w:ind w:left="720"/>
        <w:rPr>
          <w:rFonts w:cstheme="minorHAnsi"/>
          <w:color w:val="212529"/>
          <w:sz w:val="24"/>
          <w:szCs w:val="24"/>
        </w:rPr>
      </w:pPr>
    </w:p>
    <w:p w14:paraId="5B78A1BE" w14:textId="77777777" w:rsidR="00455767" w:rsidRPr="00664ABC" w:rsidRDefault="00455767" w:rsidP="007549BF">
      <w:pPr>
        <w:rPr>
          <w:b/>
          <w:bCs/>
        </w:rPr>
      </w:pPr>
      <w:r w:rsidRPr="00664ABC">
        <w:rPr>
          <w:b/>
          <w:bCs/>
        </w:rPr>
        <w:t> Hint:</w:t>
      </w:r>
    </w:p>
    <w:p w14:paraId="3DE1DF73" w14:textId="77777777" w:rsidR="00455767" w:rsidRPr="00455767" w:rsidRDefault="00455767" w:rsidP="00455767">
      <w:pPr>
        <w:pStyle w:val="NormalWeb"/>
        <w:shd w:val="clear" w:color="auto" w:fill="FAF5ED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455767">
        <w:rPr>
          <w:rFonts w:asciiTheme="minorHAnsi" w:hAnsiTheme="minorHAnsi" w:cstheme="minorHAnsi"/>
          <w:color w:val="24292E"/>
        </w:rPr>
        <w:t>To find default </w:t>
      </w:r>
      <w:r w:rsidRPr="00455767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index.html</w:t>
      </w:r>
      <w:r w:rsidRPr="00455767">
        <w:rPr>
          <w:rFonts w:asciiTheme="minorHAnsi" w:hAnsiTheme="minorHAnsi" w:cstheme="minorHAnsi"/>
          <w:color w:val="24292E"/>
        </w:rPr>
        <w:t> location, search for “include” statement in </w:t>
      </w:r>
      <w:r w:rsidRPr="00455767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/</w:t>
      </w:r>
      <w:proofErr w:type="spellStart"/>
      <w:r w:rsidRPr="00455767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etc</w:t>
      </w:r>
      <w:proofErr w:type="spellEnd"/>
      <w:r w:rsidRPr="00455767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/</w:t>
      </w:r>
      <w:proofErr w:type="spellStart"/>
      <w:r w:rsidRPr="00455767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nginx</w:t>
      </w:r>
      <w:proofErr w:type="spellEnd"/>
      <w:r w:rsidRPr="00455767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/</w:t>
      </w:r>
      <w:proofErr w:type="spellStart"/>
      <w:r w:rsidRPr="00455767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nginx.conf</w:t>
      </w:r>
      <w:proofErr w:type="spellEnd"/>
    </w:p>
    <w:p w14:paraId="4B5345EF" w14:textId="77777777" w:rsidR="00455767" w:rsidRPr="00EE705C" w:rsidRDefault="00455767" w:rsidP="00723659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05305770" w14:textId="7118F4BD" w:rsidR="008D3B5B" w:rsidRPr="008D3B5B" w:rsidRDefault="008D3B5B" w:rsidP="008D3B5B">
      <w:pPr>
        <w:rPr>
          <w:rFonts w:cstheme="minorHAnsi"/>
          <w:b/>
          <w:bCs/>
          <w:sz w:val="24"/>
          <w:szCs w:val="24"/>
        </w:rPr>
      </w:pPr>
      <w:r w:rsidRPr="008D3B5B">
        <w:rPr>
          <w:rFonts w:cstheme="minorHAnsi"/>
          <w:b/>
          <w:bCs/>
          <w:sz w:val="24"/>
          <w:szCs w:val="24"/>
        </w:rPr>
        <w:t>Documentation:</w:t>
      </w:r>
    </w:p>
    <w:p w14:paraId="2A972374" w14:textId="77777777" w:rsidR="008D3B5B" w:rsidRPr="008D3B5B" w:rsidRDefault="00520321" w:rsidP="008D3B5B">
      <w:pPr>
        <w:numPr>
          <w:ilvl w:val="0"/>
          <w:numId w:val="27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48" w:tgtFrame="_blank" w:history="1">
        <w:r w:rsidR="008D3B5B" w:rsidRPr="008D3B5B">
          <w:rPr>
            <w:rStyle w:val="Hyperlink"/>
            <w:rFonts w:cstheme="minorHAnsi"/>
            <w:color w:val="007BFF"/>
            <w:sz w:val="24"/>
            <w:szCs w:val="24"/>
            <w:u w:val="none"/>
          </w:rPr>
          <w:t>https://docs.docker.com/engine/reference/builder/</w:t>
        </w:r>
      </w:hyperlink>
    </w:p>
    <w:p w14:paraId="0337E2B9" w14:textId="77777777" w:rsidR="008D3B5B" w:rsidRPr="008D3B5B" w:rsidRDefault="00520321" w:rsidP="008D3B5B">
      <w:pPr>
        <w:numPr>
          <w:ilvl w:val="0"/>
          <w:numId w:val="27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49" w:tgtFrame="_blank" w:history="1">
        <w:r w:rsidR="008D3B5B" w:rsidRPr="008D3B5B">
          <w:rPr>
            <w:rStyle w:val="Hyperlink"/>
            <w:rFonts w:cstheme="minorHAnsi"/>
            <w:color w:val="007BFF"/>
            <w:sz w:val="24"/>
            <w:szCs w:val="24"/>
            <w:u w:val="none"/>
          </w:rPr>
          <w:t>https://docs.docker.com/engine/reference/commandline/build/</w:t>
        </w:r>
      </w:hyperlink>
    </w:p>
    <w:p w14:paraId="120194EC" w14:textId="77777777" w:rsidR="008D3B5B" w:rsidRPr="008D3B5B" w:rsidRDefault="00520321" w:rsidP="008D3B5B">
      <w:pPr>
        <w:numPr>
          <w:ilvl w:val="0"/>
          <w:numId w:val="27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50" w:tgtFrame="_blank" w:history="1">
        <w:r w:rsidR="008D3B5B" w:rsidRPr="008D3B5B">
          <w:rPr>
            <w:rStyle w:val="Hyperlink"/>
            <w:rFonts w:cstheme="minorHAnsi"/>
            <w:color w:val="007BFF"/>
            <w:sz w:val="24"/>
            <w:szCs w:val="24"/>
            <w:u w:val="none"/>
          </w:rPr>
          <w:t>https://docs.docker.com/engine/reference/commandline/image/</w:t>
        </w:r>
      </w:hyperlink>
    </w:p>
    <w:p w14:paraId="61BAE0AD" w14:textId="77777777" w:rsidR="008D3B5B" w:rsidRPr="008D3B5B" w:rsidRDefault="00520321" w:rsidP="008D3B5B">
      <w:pPr>
        <w:numPr>
          <w:ilvl w:val="0"/>
          <w:numId w:val="27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51" w:tgtFrame="_blank" w:history="1">
        <w:r w:rsidR="008D3B5B" w:rsidRPr="008D3B5B">
          <w:rPr>
            <w:rStyle w:val="Hyperlink"/>
            <w:rFonts w:cstheme="minorHAnsi"/>
            <w:color w:val="007BFF"/>
            <w:sz w:val="24"/>
            <w:szCs w:val="24"/>
            <w:u w:val="none"/>
          </w:rPr>
          <w:t>https://docs.docker.com/engine/reference/commandline/images/</w:t>
        </w:r>
      </w:hyperlink>
    </w:p>
    <w:p w14:paraId="02D1E19C" w14:textId="1B1A1633" w:rsidR="00280CB5" w:rsidRDefault="00280CB5">
      <w:pPr>
        <w:rPr>
          <w:rFonts w:eastAsia="Times New Roman" w:cstheme="minorHAnsi"/>
          <w:color w:val="24292E"/>
          <w:sz w:val="24"/>
          <w:szCs w:val="24"/>
        </w:rPr>
      </w:pPr>
      <w:r>
        <w:rPr>
          <w:rFonts w:cstheme="minorHAnsi"/>
          <w:color w:val="24292E"/>
        </w:rPr>
        <w:br w:type="page"/>
      </w:r>
    </w:p>
    <w:p w14:paraId="6C1D204E" w14:textId="52D8C23B" w:rsidR="00280CB5" w:rsidRDefault="00280CB5" w:rsidP="00280CB5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Task </w:t>
      </w:r>
      <w:r w:rsidR="0002372B">
        <w:rPr>
          <w:shd w:val="clear" w:color="auto" w:fill="FFFFFF"/>
        </w:rPr>
        <w:t>6</w:t>
      </w:r>
    </w:p>
    <w:p w14:paraId="2A88299B" w14:textId="77777777" w:rsidR="00D0578E" w:rsidRPr="00BA6895" w:rsidRDefault="00ED3164" w:rsidP="00D0578E">
      <w:pPr>
        <w:rPr>
          <w:ins w:id="72" w:author="Slobolinskyi, Artem" w:date="2021-04-16T16:05:00Z"/>
          <w:rFonts w:cstheme="minorHAnsi"/>
          <w:b/>
          <w:bCs/>
          <w:sz w:val="24"/>
          <w:szCs w:val="24"/>
        </w:rPr>
      </w:pPr>
      <w:r>
        <w:br/>
      </w:r>
      <w:ins w:id="73" w:author="Slobolinskyi, Artem" w:date="2021-04-16T16:05:00Z">
        <w:r w:rsidR="00D0578E" w:rsidRPr="00BA6895">
          <w:rPr>
            <w:rFonts w:cstheme="minorHAnsi"/>
            <w:b/>
            <w:bCs/>
            <w:sz w:val="24"/>
            <w:szCs w:val="24"/>
          </w:rPr>
          <w:t>Expected result:</w:t>
        </w:r>
      </w:ins>
    </w:p>
    <w:p w14:paraId="44B0F58D" w14:textId="0E17E4F7" w:rsidR="00D0578E" w:rsidRPr="00D0578E" w:rsidRDefault="00D0578E" w:rsidP="00D0578E">
      <w:pPr>
        <w:spacing w:after="0" w:line="240" w:lineRule="auto"/>
        <w:rPr>
          <w:ins w:id="74" w:author="Slobolinskyi, Artem" w:date="2021-04-16T16:05:00Z"/>
          <w:rFonts w:cstheme="minorHAnsi"/>
          <w:color w:val="24292E"/>
          <w:sz w:val="24"/>
          <w:szCs w:val="24"/>
          <w:shd w:val="clear" w:color="auto" w:fill="FFFFFF"/>
          <w:lang w:val="en-150"/>
          <w:rPrChange w:id="75" w:author="Slobolinskyi, Artem" w:date="2021-04-16T16:05:00Z">
            <w:rPr>
              <w:ins w:id="76" w:author="Slobolinskyi, Artem" w:date="2021-04-16T16:05:00Z"/>
              <w:rFonts w:cstheme="minorHAnsi"/>
              <w:color w:val="24292E"/>
              <w:sz w:val="24"/>
              <w:szCs w:val="24"/>
              <w:shd w:val="clear" w:color="auto" w:fill="FFFFFF"/>
            </w:rPr>
          </w:rPrChange>
        </w:rPr>
      </w:pPr>
      <w:ins w:id="77" w:author="Slobolinskyi, Artem" w:date="2021-04-16T16:05:00Z">
        <w:r>
          <w:rPr>
            <w:rFonts w:cstheme="minorHAnsi"/>
            <w:color w:val="24292E"/>
            <w:sz w:val="24"/>
            <w:szCs w:val="24"/>
            <w:shd w:val="clear" w:color="auto" w:fill="FFFFFF"/>
            <w:lang w:val="en-150"/>
          </w:rPr>
          <w:t>...</w:t>
        </w:r>
      </w:ins>
    </w:p>
    <w:p w14:paraId="53C8FEAF" w14:textId="77777777" w:rsidR="00D0578E" w:rsidRPr="00CF5D79" w:rsidRDefault="00D0578E" w:rsidP="00D0578E">
      <w:pPr>
        <w:spacing w:after="0" w:line="240" w:lineRule="auto"/>
        <w:rPr>
          <w:ins w:id="78" w:author="Slobolinskyi, Artem" w:date="2021-04-16T16:05:00Z"/>
          <w:rFonts w:cstheme="minorHAnsi"/>
          <w:color w:val="24292E"/>
          <w:sz w:val="24"/>
          <w:szCs w:val="24"/>
          <w:shd w:val="clear" w:color="auto" w:fill="FFFFFF"/>
        </w:rPr>
      </w:pPr>
    </w:p>
    <w:p w14:paraId="78CD10F0" w14:textId="28FF61FC" w:rsidR="005E1323" w:rsidRDefault="00D0578E" w:rsidP="005E1323">
      <w:pPr>
        <w:rPr>
          <w:rFonts w:cstheme="minorHAnsi"/>
          <w:b/>
          <w:bCs/>
          <w:sz w:val="24"/>
          <w:szCs w:val="24"/>
        </w:rPr>
      </w:pPr>
      <w:ins w:id="79" w:author="Slobolinskyi, Artem" w:date="2021-04-16T16:05:00Z">
        <w:r w:rsidRPr="00BA6895">
          <w:rPr>
            <w:rFonts w:cstheme="minorHAnsi"/>
            <w:b/>
            <w:bCs/>
            <w:sz w:val="24"/>
            <w:szCs w:val="24"/>
          </w:rPr>
          <w:t>Steps to verify the result:</w:t>
        </w:r>
      </w:ins>
      <w:del w:id="80" w:author="Slobolinskyi, Artem" w:date="2021-04-16T16:05:00Z">
        <w:r w:rsidR="005E1323" w:rsidDel="00D0578E">
          <w:rPr>
            <w:rFonts w:cstheme="minorHAnsi"/>
            <w:b/>
            <w:bCs/>
            <w:sz w:val="24"/>
            <w:szCs w:val="24"/>
          </w:rPr>
          <w:delText>Expected result</w:delText>
        </w:r>
        <w:r w:rsidR="005E1323" w:rsidRPr="00E9006A" w:rsidDel="00D0578E">
          <w:rPr>
            <w:rFonts w:cstheme="minorHAnsi"/>
            <w:b/>
            <w:bCs/>
            <w:sz w:val="24"/>
            <w:szCs w:val="24"/>
          </w:rPr>
          <w:delText>:</w:delText>
        </w:r>
      </w:del>
    </w:p>
    <w:p w14:paraId="248639E4" w14:textId="6E0FD09A" w:rsidR="00ED3164" w:rsidRPr="005E1323" w:rsidRDefault="00ED3164" w:rsidP="005E1323">
      <w:r w:rsidRPr="009670CE">
        <w:rPr>
          <w:rFonts w:cstheme="minorHAnsi"/>
          <w:color w:val="24292E"/>
        </w:rPr>
        <w:t>Pulling the image from the Docker hub (Optionally):</w:t>
      </w:r>
    </w:p>
    <w:p w14:paraId="4C679600" w14:textId="77777777" w:rsidR="00ED3164" w:rsidRPr="009670CE" w:rsidRDefault="00ED3164" w:rsidP="00ED316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9670C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docker pull </w:t>
      </w:r>
      <w:proofErr w:type="spellStart"/>
      <w:r w:rsidRPr="009670C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aheydarli</w:t>
      </w:r>
      <w:proofErr w:type="spellEnd"/>
      <w:r w:rsidRPr="009670C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/tomcat: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6</w:t>
      </w:r>
      <w:r w:rsidRPr="009670C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-centos</w:t>
      </w:r>
    </w:p>
    <w:p w14:paraId="3CF2645A" w14:textId="77777777" w:rsidR="00ED3164" w:rsidRPr="009670CE" w:rsidRDefault="00ED3164" w:rsidP="00ED3164">
      <w:pPr>
        <w:pStyle w:val="NormalWeb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9670CE">
        <w:rPr>
          <w:rFonts w:asciiTheme="minorHAnsi" w:hAnsiTheme="minorHAnsi" w:cstheme="minorHAnsi"/>
          <w:color w:val="24292E"/>
        </w:rPr>
        <w:t>Run tomcat service from your image:</w:t>
      </w:r>
    </w:p>
    <w:p w14:paraId="3A00AF2E" w14:textId="77777777" w:rsidR="00ED3164" w:rsidRPr="009670CE" w:rsidRDefault="00ED3164" w:rsidP="00ED316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9670C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docker run -d --name tomcat-centos-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6</w:t>
      </w:r>
      <w:r w:rsidRPr="009670C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-p 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8086</w:t>
      </w:r>
      <w:r w:rsidRPr="009670C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:8080 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`</w:t>
      </w:r>
    </w:p>
    <w:p w14:paraId="474D536C" w14:textId="77777777" w:rsidR="00ED3164" w:rsidRPr="009670CE" w:rsidRDefault="00ED3164" w:rsidP="00ED316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9670C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 </w:t>
      </w:r>
      <w:proofErr w:type="spellStart"/>
      <w:r w:rsidRPr="009670C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aheydarli</w:t>
      </w:r>
      <w:proofErr w:type="spellEnd"/>
      <w:r w:rsidRPr="009670C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/tomcat: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6</w:t>
      </w:r>
      <w:r w:rsidRPr="009670C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-centos</w:t>
      </w:r>
    </w:p>
    <w:p w14:paraId="481E65C7" w14:textId="77777777" w:rsidR="00ED3164" w:rsidRPr="009670CE" w:rsidRDefault="00ED3164" w:rsidP="00ED3164">
      <w:pPr>
        <w:pStyle w:val="NormalWeb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9670CE">
        <w:rPr>
          <w:rFonts w:asciiTheme="minorHAnsi" w:hAnsiTheme="minorHAnsi" w:cstheme="minorHAnsi"/>
          <w:color w:val="24292E"/>
        </w:rPr>
        <w:t>Check service in browser (example output):</w:t>
      </w:r>
    </w:p>
    <w:p w14:paraId="51335CFB" w14:textId="77777777" w:rsidR="00ED3164" w:rsidRDefault="00ED3164" w:rsidP="00ED3164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>
        <w:rPr>
          <w:noProof/>
        </w:rPr>
        <w:drawing>
          <wp:inline distT="0" distB="0" distL="0" distR="0" wp14:anchorId="69E78CB4" wp14:editId="2A360EDE">
            <wp:extent cx="5223053" cy="36393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46680" cy="365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F348" w14:textId="77777777" w:rsidR="00ED3164" w:rsidRPr="00CA10CA" w:rsidRDefault="00ED3164" w:rsidP="00ED3164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CA10CA">
        <w:rPr>
          <w:rFonts w:asciiTheme="minorHAnsi" w:hAnsiTheme="minorHAnsi" w:cstheme="minorHAnsi"/>
          <w:color w:val="24292E"/>
        </w:rPr>
        <w:t>Or using CLI:</w:t>
      </w:r>
    </w:p>
    <w:p w14:paraId="4CBBF2CA" w14:textId="77777777" w:rsidR="00ED3164" w:rsidRPr="00CA10CA" w:rsidRDefault="00ED3164" w:rsidP="00ED316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CA10CA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C:\docker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-labs</w:t>
      </w:r>
      <w:r w:rsidRPr="00CA10CA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\task6&gt; (Invoke-</w:t>
      </w:r>
      <w:proofErr w:type="spellStart"/>
      <w:r w:rsidRPr="00CA10CA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WebRequest</w:t>
      </w:r>
      <w:proofErr w:type="spellEnd"/>
      <w:r w:rsidRPr="00CA10CA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http://localhost:8086).Content</w:t>
      </w:r>
    </w:p>
    <w:p w14:paraId="615DFCDB" w14:textId="77777777" w:rsidR="00ED3164" w:rsidRPr="00CA10CA" w:rsidRDefault="00ED3164" w:rsidP="00ED316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CA10CA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&lt;!DOCTYPE html&gt;</w:t>
      </w:r>
    </w:p>
    <w:p w14:paraId="6DBA56B7" w14:textId="77777777" w:rsidR="00ED3164" w:rsidRPr="00CA10CA" w:rsidRDefault="00ED3164" w:rsidP="00ED316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CA10CA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&lt;html lang="</w:t>
      </w:r>
      <w:proofErr w:type="spellStart"/>
      <w:r w:rsidRPr="00CA10CA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en</w:t>
      </w:r>
      <w:proofErr w:type="spellEnd"/>
      <w:r w:rsidRPr="00CA10CA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"&gt;</w:t>
      </w:r>
    </w:p>
    <w:p w14:paraId="209D9FAC" w14:textId="77777777" w:rsidR="00ED3164" w:rsidRPr="00CA10CA" w:rsidRDefault="00ED3164" w:rsidP="00ED316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CA10CA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   &lt;head&gt;</w:t>
      </w:r>
    </w:p>
    <w:p w14:paraId="5A034041" w14:textId="77777777" w:rsidR="00ED3164" w:rsidRPr="00CA10CA" w:rsidRDefault="00ED3164" w:rsidP="00ED316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CA10CA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       &lt;meta charset="UTF-8" /&gt;</w:t>
      </w:r>
    </w:p>
    <w:p w14:paraId="49C4F559" w14:textId="77777777" w:rsidR="00ED3164" w:rsidRPr="00CA10CA" w:rsidRDefault="00ED3164" w:rsidP="00ED316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CA10CA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       &lt;title&gt;Apache Tomcat/8.5.61&lt;/title&gt;</w:t>
      </w:r>
    </w:p>
    <w:p w14:paraId="24053B37" w14:textId="77777777" w:rsidR="00ED3164" w:rsidRPr="00CA10CA" w:rsidRDefault="00ED3164" w:rsidP="00ED3164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CA10CA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…………</w:t>
      </w:r>
    </w:p>
    <w:p w14:paraId="77BD6553" w14:textId="77777777" w:rsidR="00ED3164" w:rsidRPr="00CA10CA" w:rsidRDefault="00ED3164" w:rsidP="00C50E50">
      <w:pPr>
        <w:pBdr>
          <w:bottom w:val="single" w:sz="4" w:space="1" w:color="auto"/>
        </w:pBdr>
        <w:rPr>
          <w:rFonts w:cstheme="minorHAnsi"/>
          <w:b/>
          <w:bCs/>
          <w:sz w:val="24"/>
          <w:szCs w:val="24"/>
        </w:rPr>
      </w:pPr>
    </w:p>
    <w:p w14:paraId="346D4E4B" w14:textId="77777777" w:rsidR="00280CB5" w:rsidRDefault="00280CB5" w:rsidP="00280CB5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E705C">
        <w:rPr>
          <w:rFonts w:cstheme="minorHAnsi"/>
          <w:color w:val="24292E"/>
          <w:sz w:val="24"/>
          <w:szCs w:val="24"/>
          <w:shd w:val="clear" w:color="auto" w:fill="FFFFFF"/>
        </w:rPr>
        <w:lastRenderedPageBreak/>
        <w:t>Create project folder </w:t>
      </w:r>
      <w:r w:rsidRPr="00EE705C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C:\docker-labs\task</w:t>
      </w:r>
      <w:r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6</w:t>
      </w:r>
      <w:r w:rsidRPr="00EE705C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\</w:t>
      </w:r>
      <w:r w:rsidRPr="00EE705C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606153C2" w14:textId="77777777" w:rsidR="00280CB5" w:rsidRDefault="00280CB5" w:rsidP="00280CB5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10D72261" w14:textId="51844F2C" w:rsidR="00280CB5" w:rsidRDefault="00280CB5" w:rsidP="00280CB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</w:pPr>
      <w:r w:rsidRPr="00B82E21">
        <w:rPr>
          <w:rFonts w:asciiTheme="minorHAnsi" w:hAnsiTheme="minorHAnsi" w:cstheme="minorHAnsi"/>
          <w:b/>
          <w:bCs/>
          <w:color w:val="24292E"/>
        </w:rPr>
        <w:t>NOTE: All with the lowercase name image</w:t>
      </w:r>
      <w:r>
        <w:rPr>
          <w:rFonts w:asciiTheme="minorHAnsi" w:hAnsiTheme="minorHAnsi" w:cstheme="minorHAnsi"/>
          <w:b/>
          <w:bCs/>
          <w:color w:val="24292E"/>
        </w:rPr>
        <w:t xml:space="preserve"> (repository name)</w:t>
      </w:r>
      <w:r w:rsidRPr="00B82E21">
        <w:rPr>
          <w:rFonts w:asciiTheme="minorHAnsi" w:hAnsiTheme="minorHAnsi" w:cstheme="minorHAnsi"/>
          <w:b/>
          <w:bCs/>
          <w:color w:val="24292E"/>
        </w:rPr>
        <w:t xml:space="preserve"> as the first letter of your name, and your full surname. In my case, it is: </w:t>
      </w:r>
      <w:proofErr w:type="spellStart"/>
      <w:r w:rsidRPr="00B82E21">
        <w:rPr>
          <w:rStyle w:val="HTMLCode"/>
          <w:rFonts w:ascii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aheydarli</w:t>
      </w:r>
      <w:proofErr w:type="spellEnd"/>
    </w:p>
    <w:p w14:paraId="5BDE2C64" w14:textId="7559D742" w:rsidR="007547B9" w:rsidRDefault="007547B9" w:rsidP="00280CB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</w:pPr>
    </w:p>
    <w:p w14:paraId="0A34936C" w14:textId="77777777" w:rsidR="00B30AB0" w:rsidRPr="00D76ABE" w:rsidRDefault="00B30AB0" w:rsidP="00B30AB0">
      <w:pPr>
        <w:rPr>
          <w:rFonts w:cstheme="minorHAnsi"/>
          <w:b/>
          <w:bCs/>
          <w:sz w:val="24"/>
          <w:szCs w:val="24"/>
        </w:rPr>
      </w:pPr>
      <w:r w:rsidRPr="00D76ABE">
        <w:rPr>
          <w:rFonts w:cstheme="minorHAnsi"/>
          <w:b/>
          <w:bCs/>
          <w:sz w:val="24"/>
          <w:szCs w:val="24"/>
        </w:rPr>
        <w:t>Task:</w:t>
      </w:r>
    </w:p>
    <w:p w14:paraId="5C82E3F5" w14:textId="1E085C85" w:rsidR="007547B9" w:rsidRPr="007547B9" w:rsidRDefault="007547B9" w:rsidP="007547B9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7547B9">
        <w:rPr>
          <w:rFonts w:asciiTheme="minorHAnsi" w:hAnsiTheme="minorHAnsi" w:cstheme="minorHAnsi"/>
          <w:color w:val="24292E"/>
        </w:rPr>
        <w:t xml:space="preserve">Create </w:t>
      </w:r>
      <w:proofErr w:type="spellStart"/>
      <w:r w:rsidRPr="007547B9">
        <w:rPr>
          <w:rFonts w:asciiTheme="minorHAnsi" w:hAnsiTheme="minorHAnsi" w:cstheme="minorHAnsi"/>
          <w:color w:val="24292E"/>
        </w:rPr>
        <w:t>Dockerfile</w:t>
      </w:r>
      <w:proofErr w:type="spellEnd"/>
      <w:r w:rsidRPr="007547B9">
        <w:rPr>
          <w:rFonts w:asciiTheme="minorHAnsi" w:hAnsiTheme="minorHAnsi" w:cstheme="minorHAnsi"/>
          <w:color w:val="24292E"/>
        </w:rPr>
        <w:t>. Build Custom Docker Images. Push it into your registry on Docker Hub. Run Container and Check that it’s working as expected.</w:t>
      </w:r>
    </w:p>
    <w:p w14:paraId="247022E5" w14:textId="633C96F5" w:rsidR="007547B9" w:rsidRPr="007547B9" w:rsidRDefault="007547B9" w:rsidP="007547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7547B9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docker build -t </w:t>
      </w:r>
      <w:proofErr w:type="spellStart"/>
      <w:r w:rsidRPr="007547B9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aheydarli</w:t>
      </w:r>
      <w:proofErr w:type="spellEnd"/>
      <w:r w:rsidRPr="007547B9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/tomcat: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6</w:t>
      </w:r>
      <w:r w:rsidRPr="007547B9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-centos .</w:t>
      </w:r>
    </w:p>
    <w:p w14:paraId="7CF76C73" w14:textId="77777777" w:rsidR="007547B9" w:rsidRPr="007547B9" w:rsidRDefault="007547B9" w:rsidP="007547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</w:p>
    <w:p w14:paraId="3B087FFF" w14:textId="77777777" w:rsidR="007547B9" w:rsidRPr="007547B9" w:rsidRDefault="007547B9" w:rsidP="007547B9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7547B9">
        <w:rPr>
          <w:rStyle w:val="hljs-comment"/>
          <w:rFonts w:asciiTheme="minorHAnsi" w:eastAsiaTheme="majorEastAsia" w:hAnsiTheme="minorHAnsi" w:cstheme="minorHAnsi"/>
          <w:color w:val="888888"/>
          <w:sz w:val="24"/>
          <w:szCs w:val="24"/>
          <w:bdr w:val="none" w:sz="0" w:space="0" w:color="auto" w:frame="1"/>
          <w:shd w:val="clear" w:color="auto" w:fill="F0F0F0"/>
        </w:rPr>
        <w:t># Optionally</w:t>
      </w:r>
    </w:p>
    <w:p w14:paraId="12A40480" w14:textId="683AAB83" w:rsidR="007547B9" w:rsidRPr="00615A66" w:rsidRDefault="007547B9" w:rsidP="00615A66">
      <w:pPr>
        <w:pStyle w:val="HTMLPreformatted"/>
        <w:pBdr>
          <w:left w:val="single" w:sz="18" w:space="4" w:color="808080"/>
        </w:pBdr>
        <w:shd w:val="clear" w:color="auto" w:fill="F0F0F0"/>
        <w:rPr>
          <w:rFonts w:asciiTheme="minorHAnsi" w:hAnsiTheme="minorHAnsi" w:cstheme="minorHAnsi"/>
          <w:color w:val="24292E"/>
          <w:sz w:val="24"/>
          <w:szCs w:val="24"/>
        </w:rPr>
      </w:pPr>
      <w:r w:rsidRPr="007547B9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docker push </w:t>
      </w:r>
      <w:proofErr w:type="spellStart"/>
      <w:r w:rsidRPr="007547B9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aheydarli</w:t>
      </w:r>
      <w:proofErr w:type="spellEnd"/>
      <w:r w:rsidRPr="007547B9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/tomcat: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6</w:t>
      </w:r>
      <w:r w:rsidRPr="007547B9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-centos</w:t>
      </w:r>
    </w:p>
    <w:p w14:paraId="3186E2C3" w14:textId="77777777" w:rsidR="009670CE" w:rsidRPr="009670CE" w:rsidRDefault="009670CE" w:rsidP="009670CE">
      <w:pPr>
        <w:pStyle w:val="NormalWeb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9670CE">
        <w:rPr>
          <w:rStyle w:val="Strong"/>
          <w:rFonts w:asciiTheme="minorHAnsi" w:hAnsiTheme="minorHAnsi" w:cstheme="minorHAnsi"/>
          <w:color w:val="24292E"/>
        </w:rPr>
        <w:t>Build:</w:t>
      </w:r>
    </w:p>
    <w:p w14:paraId="1EB6124E" w14:textId="77777777" w:rsidR="009670CE" w:rsidRPr="009670CE" w:rsidRDefault="009670CE" w:rsidP="009670CE">
      <w:pPr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9670CE">
        <w:rPr>
          <w:rFonts w:cstheme="minorHAnsi"/>
          <w:sz w:val="24"/>
          <w:szCs w:val="24"/>
        </w:rPr>
        <w:t>Base image: </w:t>
      </w:r>
      <w:r w:rsidRPr="009670C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centos:7</w:t>
      </w:r>
    </w:p>
    <w:p w14:paraId="49E90E68" w14:textId="6A74F6F6" w:rsidR="009670CE" w:rsidRPr="009670CE" w:rsidRDefault="009670CE" w:rsidP="009670CE">
      <w:pPr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9670CE">
        <w:rPr>
          <w:rFonts w:cstheme="minorHAnsi"/>
          <w:sz w:val="24"/>
          <w:szCs w:val="24"/>
        </w:rPr>
        <w:t>Image name: </w:t>
      </w:r>
      <w:proofErr w:type="spellStart"/>
      <w:r w:rsidRPr="009670C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9670C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/tomcat:</w:t>
      </w:r>
      <w:r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6</w:t>
      </w:r>
      <w:r w:rsidRPr="009670C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-centos</w:t>
      </w:r>
    </w:p>
    <w:p w14:paraId="0CDA7DFB" w14:textId="77777777" w:rsidR="009670CE" w:rsidRPr="009670CE" w:rsidRDefault="009670CE" w:rsidP="009670CE">
      <w:pPr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9670CE">
        <w:rPr>
          <w:rFonts w:cstheme="minorHAnsi"/>
          <w:sz w:val="24"/>
          <w:szCs w:val="24"/>
        </w:rPr>
        <w:t>Image should have </w:t>
      </w:r>
      <w:r w:rsidRPr="009670C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8080</w:t>
      </w:r>
      <w:r w:rsidRPr="009670CE">
        <w:rPr>
          <w:rFonts w:cstheme="minorHAnsi"/>
          <w:sz w:val="24"/>
          <w:szCs w:val="24"/>
        </w:rPr>
        <w:t> port defined as “exposed”</w:t>
      </w:r>
    </w:p>
    <w:p w14:paraId="351FC3A0" w14:textId="77777777" w:rsidR="009670CE" w:rsidRPr="009670CE" w:rsidRDefault="009670CE" w:rsidP="009670CE">
      <w:pPr>
        <w:numPr>
          <w:ilvl w:val="0"/>
          <w:numId w:val="28"/>
        </w:numPr>
        <w:spacing w:before="45" w:after="45" w:line="240" w:lineRule="auto"/>
        <w:rPr>
          <w:rFonts w:cstheme="minorHAnsi"/>
          <w:sz w:val="24"/>
          <w:szCs w:val="24"/>
        </w:rPr>
      </w:pPr>
      <w:r w:rsidRPr="009670CE">
        <w:rPr>
          <w:rStyle w:val="Strong"/>
          <w:rFonts w:cstheme="minorHAnsi"/>
          <w:sz w:val="24"/>
          <w:szCs w:val="24"/>
        </w:rPr>
        <w:t>Tomcat</w:t>
      </w:r>
      <w:r w:rsidRPr="009670CE">
        <w:rPr>
          <w:rFonts w:cstheme="minorHAnsi"/>
          <w:sz w:val="24"/>
          <w:szCs w:val="24"/>
        </w:rPr>
        <w:t xml:space="preserve"> app server should be installed and configured to run as the main </w:t>
      </w:r>
      <w:proofErr w:type="spellStart"/>
      <w:r w:rsidRPr="009670CE">
        <w:rPr>
          <w:rFonts w:cstheme="minorHAnsi"/>
          <w:sz w:val="24"/>
          <w:szCs w:val="24"/>
        </w:rPr>
        <w:t>caontainer’s</w:t>
      </w:r>
      <w:proofErr w:type="spellEnd"/>
      <w:r w:rsidRPr="009670CE">
        <w:rPr>
          <w:rFonts w:cstheme="minorHAnsi"/>
          <w:sz w:val="24"/>
          <w:szCs w:val="24"/>
        </w:rPr>
        <w:t xml:space="preserve"> process</w:t>
      </w:r>
    </w:p>
    <w:p w14:paraId="1EA0A8DE" w14:textId="77777777" w:rsidR="009670CE" w:rsidRPr="009670CE" w:rsidRDefault="009670CE" w:rsidP="009670CE">
      <w:pPr>
        <w:pStyle w:val="NormalWeb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9670CE">
        <w:rPr>
          <w:rStyle w:val="Strong"/>
          <w:rFonts w:asciiTheme="minorHAnsi" w:hAnsiTheme="minorHAnsi" w:cstheme="minorHAnsi"/>
          <w:color w:val="24292E"/>
        </w:rPr>
        <w:t>Runtime:</w:t>
      </w:r>
    </w:p>
    <w:p w14:paraId="147B1B07" w14:textId="30FA3B0E" w:rsidR="009670CE" w:rsidRPr="009670CE" w:rsidRDefault="009670CE" w:rsidP="009670CE">
      <w:pPr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9670CE">
        <w:rPr>
          <w:rFonts w:cstheme="minorHAnsi"/>
          <w:sz w:val="24"/>
          <w:szCs w:val="24"/>
        </w:rPr>
        <w:t>Container name: </w:t>
      </w:r>
      <w:proofErr w:type="spellStart"/>
      <w:r w:rsidRPr="009670C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9670C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/tomcat:</w:t>
      </w:r>
      <w:r w:rsidR="00673D45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6</w:t>
      </w:r>
      <w:r w:rsidRPr="009670C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-centos</w:t>
      </w:r>
    </w:p>
    <w:p w14:paraId="51C88EDE" w14:textId="669585E5" w:rsidR="009670CE" w:rsidRPr="009670CE" w:rsidRDefault="009670CE" w:rsidP="009670CE">
      <w:pPr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9670CE">
        <w:rPr>
          <w:rFonts w:cstheme="minorHAnsi"/>
          <w:sz w:val="24"/>
          <w:szCs w:val="24"/>
        </w:rPr>
        <w:t>Host/Container port: </w:t>
      </w:r>
      <w:r w:rsidR="00CC54CD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8086</w:t>
      </w:r>
      <w:r w:rsidRPr="009670C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 xml:space="preserve"> -&gt; 8080</w:t>
      </w:r>
    </w:p>
    <w:p w14:paraId="161DC4C0" w14:textId="77777777" w:rsidR="009670CE" w:rsidRPr="009670CE" w:rsidRDefault="009670CE" w:rsidP="009670CE">
      <w:pPr>
        <w:rPr>
          <w:rFonts w:cstheme="minorHAnsi"/>
          <w:b/>
          <w:bCs/>
          <w:sz w:val="24"/>
          <w:szCs w:val="24"/>
        </w:rPr>
      </w:pPr>
      <w:r w:rsidRPr="009670CE">
        <w:rPr>
          <w:rFonts w:cstheme="minorHAnsi"/>
          <w:sz w:val="24"/>
          <w:szCs w:val="24"/>
        </w:rPr>
        <w:t> </w:t>
      </w:r>
      <w:r w:rsidRPr="009670CE">
        <w:rPr>
          <w:rFonts w:cstheme="minorHAnsi"/>
          <w:b/>
          <w:bCs/>
          <w:sz w:val="24"/>
          <w:szCs w:val="24"/>
        </w:rPr>
        <w:t>Hint:</w:t>
      </w:r>
    </w:p>
    <w:p w14:paraId="0F11B506" w14:textId="77777777" w:rsidR="009670CE" w:rsidRPr="009670CE" w:rsidRDefault="009670CE" w:rsidP="009670CE">
      <w:pPr>
        <w:pStyle w:val="NormalWeb"/>
        <w:shd w:val="clear" w:color="auto" w:fill="FAF5ED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9670CE">
        <w:rPr>
          <w:rFonts w:asciiTheme="minorHAnsi" w:hAnsiTheme="minorHAnsi" w:cstheme="minorHAnsi"/>
          <w:color w:val="24292E"/>
        </w:rPr>
        <w:t>On </w:t>
      </w:r>
      <w:r w:rsidRPr="009670CE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CentOS</w:t>
      </w:r>
      <w:r w:rsidRPr="009670CE">
        <w:rPr>
          <w:rFonts w:asciiTheme="minorHAnsi" w:hAnsiTheme="minorHAnsi" w:cstheme="minorHAnsi"/>
          <w:color w:val="24292E"/>
        </w:rPr>
        <w:t> you should consider installing </w:t>
      </w:r>
      <w:r w:rsidRPr="009670CE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tomcat-webapps</w:t>
      </w:r>
      <w:r w:rsidRPr="009670CE">
        <w:rPr>
          <w:rFonts w:asciiTheme="minorHAnsi" w:hAnsiTheme="minorHAnsi" w:cstheme="minorHAnsi"/>
          <w:color w:val="24292E"/>
        </w:rPr>
        <w:t> along with </w:t>
      </w:r>
      <w:r w:rsidRPr="009670CE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tomcat</w:t>
      </w:r>
      <w:r w:rsidRPr="009670CE">
        <w:rPr>
          <w:rFonts w:asciiTheme="minorHAnsi" w:hAnsiTheme="minorHAnsi" w:cstheme="minorHAnsi"/>
          <w:color w:val="24292E"/>
        </w:rPr>
        <w:t> package.</w:t>
      </w:r>
    </w:p>
    <w:p w14:paraId="1779522C" w14:textId="6596521B" w:rsidR="00871C3A" w:rsidRPr="00CA10CA" w:rsidRDefault="00ED3164" w:rsidP="00871C3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  <w:r w:rsidR="00871C3A" w:rsidRPr="00CA10CA">
        <w:rPr>
          <w:rFonts w:cstheme="minorHAnsi"/>
          <w:b/>
          <w:bCs/>
          <w:sz w:val="24"/>
          <w:szCs w:val="24"/>
        </w:rPr>
        <w:t>Documentation:</w:t>
      </w:r>
    </w:p>
    <w:p w14:paraId="24521F94" w14:textId="77777777" w:rsidR="00871C3A" w:rsidRPr="00CA10CA" w:rsidRDefault="00520321" w:rsidP="00871C3A">
      <w:pPr>
        <w:numPr>
          <w:ilvl w:val="0"/>
          <w:numId w:val="30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53" w:tgtFrame="_blank" w:history="1">
        <w:r w:rsidR="00871C3A" w:rsidRPr="00CA10CA">
          <w:rPr>
            <w:rStyle w:val="Hyperlink"/>
            <w:rFonts w:cstheme="minorHAnsi"/>
            <w:color w:val="007BFF"/>
            <w:sz w:val="24"/>
            <w:szCs w:val="24"/>
            <w:u w:val="none"/>
          </w:rPr>
          <w:t>https://docs.docker.com/engine/reference/builder/</w:t>
        </w:r>
      </w:hyperlink>
    </w:p>
    <w:p w14:paraId="7D923014" w14:textId="77777777" w:rsidR="00871C3A" w:rsidRPr="00CA10CA" w:rsidRDefault="00520321" w:rsidP="00871C3A">
      <w:pPr>
        <w:numPr>
          <w:ilvl w:val="0"/>
          <w:numId w:val="30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54" w:tgtFrame="_blank" w:history="1">
        <w:r w:rsidR="00871C3A" w:rsidRPr="00CA10CA">
          <w:rPr>
            <w:rStyle w:val="Hyperlink"/>
            <w:rFonts w:cstheme="minorHAnsi"/>
            <w:color w:val="007BFF"/>
            <w:sz w:val="24"/>
            <w:szCs w:val="24"/>
            <w:u w:val="none"/>
          </w:rPr>
          <w:t>https://docs.docker.com/engine/reference/commandline/build/</w:t>
        </w:r>
      </w:hyperlink>
    </w:p>
    <w:p w14:paraId="6C4B5BC2" w14:textId="77777777" w:rsidR="00871C3A" w:rsidRPr="00CA10CA" w:rsidRDefault="00520321" w:rsidP="00871C3A">
      <w:pPr>
        <w:numPr>
          <w:ilvl w:val="0"/>
          <w:numId w:val="30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55" w:tgtFrame="_blank" w:history="1">
        <w:r w:rsidR="00871C3A" w:rsidRPr="00CA10CA">
          <w:rPr>
            <w:rStyle w:val="Hyperlink"/>
            <w:rFonts w:cstheme="minorHAnsi"/>
            <w:color w:val="007BFF"/>
            <w:sz w:val="24"/>
            <w:szCs w:val="24"/>
            <w:u w:val="none"/>
          </w:rPr>
          <w:t>https://docs.docker.com/engine/reference/commandline/image/</w:t>
        </w:r>
      </w:hyperlink>
    </w:p>
    <w:p w14:paraId="220C2248" w14:textId="77777777" w:rsidR="00871C3A" w:rsidRPr="00CA10CA" w:rsidRDefault="00520321" w:rsidP="00871C3A">
      <w:pPr>
        <w:numPr>
          <w:ilvl w:val="0"/>
          <w:numId w:val="30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56" w:tgtFrame="_blank" w:history="1">
        <w:r w:rsidR="00871C3A" w:rsidRPr="00CA10CA">
          <w:rPr>
            <w:rStyle w:val="Hyperlink"/>
            <w:rFonts w:cstheme="minorHAnsi"/>
            <w:color w:val="0056B3"/>
            <w:sz w:val="24"/>
            <w:szCs w:val="24"/>
          </w:rPr>
          <w:t>https://docs.docker.com/engine/reference/commandline/images/</w:t>
        </w:r>
      </w:hyperlink>
    </w:p>
    <w:p w14:paraId="60D8C28C" w14:textId="76AC71C3" w:rsidR="00871C3A" w:rsidRDefault="00871C3A" w:rsidP="00111241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</w:p>
    <w:p w14:paraId="50953E2D" w14:textId="4A9DB0A1" w:rsidR="00A72E6B" w:rsidRDefault="00A72E6B">
      <w:pPr>
        <w:rPr>
          <w:rFonts w:eastAsia="Times New Roman" w:cstheme="minorHAnsi"/>
          <w:color w:val="24292E"/>
          <w:sz w:val="24"/>
          <w:szCs w:val="24"/>
        </w:rPr>
      </w:pPr>
      <w:r>
        <w:rPr>
          <w:rFonts w:cstheme="minorHAnsi"/>
          <w:color w:val="24292E"/>
        </w:rPr>
        <w:br w:type="page"/>
      </w:r>
    </w:p>
    <w:p w14:paraId="2CFBABF8" w14:textId="77777777" w:rsidR="00D0578E" w:rsidRPr="00BA6895" w:rsidRDefault="00A72E6B" w:rsidP="00D0578E">
      <w:pPr>
        <w:rPr>
          <w:ins w:id="81" w:author="Slobolinskyi, Artem" w:date="2021-04-16T16:05:00Z"/>
          <w:rFonts w:cstheme="minorHAnsi"/>
          <w:b/>
          <w:bCs/>
          <w:sz w:val="24"/>
          <w:szCs w:val="24"/>
        </w:rPr>
      </w:pPr>
      <w:r w:rsidRPr="001B25F3">
        <w:rPr>
          <w:rStyle w:val="TitleChar"/>
        </w:rPr>
        <w:lastRenderedPageBreak/>
        <w:t>Task 7</w:t>
      </w:r>
      <w:r w:rsidR="001B25F3">
        <w:rPr>
          <w:shd w:val="clear" w:color="auto" w:fill="FFFFFF"/>
        </w:rPr>
        <w:br/>
      </w:r>
      <w:r w:rsidR="001B25F3">
        <w:rPr>
          <w:shd w:val="clear" w:color="auto" w:fill="FFFFFF"/>
        </w:rPr>
        <w:br/>
      </w:r>
      <w:ins w:id="82" w:author="Slobolinskyi, Artem" w:date="2021-04-16T16:05:00Z">
        <w:r w:rsidR="00D0578E" w:rsidRPr="00BA6895">
          <w:rPr>
            <w:rFonts w:cstheme="minorHAnsi"/>
            <w:b/>
            <w:bCs/>
            <w:sz w:val="24"/>
            <w:szCs w:val="24"/>
          </w:rPr>
          <w:t>Expected result:</w:t>
        </w:r>
      </w:ins>
    </w:p>
    <w:p w14:paraId="4E011B84" w14:textId="305317A8" w:rsidR="00D0578E" w:rsidRPr="00D0578E" w:rsidRDefault="00D0578E" w:rsidP="00D0578E">
      <w:pPr>
        <w:spacing w:after="0" w:line="240" w:lineRule="auto"/>
        <w:rPr>
          <w:ins w:id="83" w:author="Slobolinskyi, Artem" w:date="2021-04-16T16:05:00Z"/>
          <w:rFonts w:cstheme="minorHAnsi"/>
          <w:color w:val="24292E"/>
          <w:sz w:val="24"/>
          <w:szCs w:val="24"/>
          <w:shd w:val="clear" w:color="auto" w:fill="FFFFFF"/>
          <w:lang w:val="en-150"/>
          <w:rPrChange w:id="84" w:author="Slobolinskyi, Artem" w:date="2021-04-16T16:05:00Z">
            <w:rPr>
              <w:ins w:id="85" w:author="Slobolinskyi, Artem" w:date="2021-04-16T16:05:00Z"/>
              <w:rFonts w:cstheme="minorHAnsi"/>
              <w:color w:val="24292E"/>
              <w:sz w:val="24"/>
              <w:szCs w:val="24"/>
              <w:shd w:val="clear" w:color="auto" w:fill="FFFFFF"/>
            </w:rPr>
          </w:rPrChange>
        </w:rPr>
      </w:pPr>
      <w:ins w:id="86" w:author="Slobolinskyi, Artem" w:date="2021-04-16T16:05:00Z">
        <w:r>
          <w:rPr>
            <w:rFonts w:cstheme="minorHAnsi"/>
            <w:color w:val="24292E"/>
            <w:sz w:val="24"/>
            <w:szCs w:val="24"/>
            <w:shd w:val="clear" w:color="auto" w:fill="FFFFFF"/>
            <w:lang w:val="en-150"/>
          </w:rPr>
          <w:t>...</w:t>
        </w:r>
      </w:ins>
    </w:p>
    <w:p w14:paraId="1B89694D" w14:textId="77777777" w:rsidR="00D0578E" w:rsidRPr="00CF5D79" w:rsidRDefault="00D0578E" w:rsidP="00D0578E">
      <w:pPr>
        <w:spacing w:after="0" w:line="240" w:lineRule="auto"/>
        <w:rPr>
          <w:ins w:id="87" w:author="Slobolinskyi, Artem" w:date="2021-04-16T16:05:00Z"/>
          <w:rFonts w:cstheme="minorHAnsi"/>
          <w:color w:val="24292E"/>
          <w:sz w:val="24"/>
          <w:szCs w:val="24"/>
          <w:shd w:val="clear" w:color="auto" w:fill="FFFFFF"/>
        </w:rPr>
      </w:pPr>
    </w:p>
    <w:p w14:paraId="63CDF15C" w14:textId="3930FE74" w:rsidR="001B25F3" w:rsidRPr="003B5E3D" w:rsidRDefault="00D0578E" w:rsidP="001B25F3">
      <w:pPr>
        <w:rPr>
          <w:rFonts w:cstheme="minorHAnsi"/>
          <w:b/>
          <w:bCs/>
          <w:sz w:val="24"/>
          <w:szCs w:val="24"/>
        </w:rPr>
      </w:pPr>
      <w:ins w:id="88" w:author="Slobolinskyi, Artem" w:date="2021-04-16T16:05:00Z">
        <w:r w:rsidRPr="00BA6895">
          <w:rPr>
            <w:rFonts w:cstheme="minorHAnsi"/>
            <w:b/>
            <w:bCs/>
            <w:sz w:val="24"/>
            <w:szCs w:val="24"/>
          </w:rPr>
          <w:t>Steps to verify the result:</w:t>
        </w:r>
      </w:ins>
      <w:del w:id="89" w:author="Slobolinskyi, Artem" w:date="2021-04-16T16:05:00Z">
        <w:r w:rsidR="001B25F3" w:rsidDel="00D0578E">
          <w:rPr>
            <w:rFonts w:cstheme="minorHAnsi"/>
            <w:b/>
            <w:bCs/>
            <w:sz w:val="24"/>
            <w:szCs w:val="24"/>
          </w:rPr>
          <w:delText>Expected result</w:delText>
        </w:r>
        <w:r w:rsidR="001B25F3" w:rsidRPr="00E9006A" w:rsidDel="00D0578E">
          <w:rPr>
            <w:rFonts w:cstheme="minorHAnsi"/>
            <w:b/>
            <w:bCs/>
            <w:sz w:val="24"/>
            <w:szCs w:val="24"/>
          </w:rPr>
          <w:delText>:</w:delText>
        </w:r>
      </w:del>
    </w:p>
    <w:p w14:paraId="6EB14CE2" w14:textId="77777777" w:rsidR="001B25F3" w:rsidRDefault="001B25F3" w:rsidP="001B25F3">
      <w:pPr>
        <w:shd w:val="clear" w:color="auto" w:fill="FFFFFF"/>
        <w:spacing w:before="195" w:after="75" w:line="240" w:lineRule="auto"/>
        <w:rPr>
          <w:rFonts w:eastAsia="Times New Roman" w:cstheme="minorHAnsi"/>
          <w:color w:val="24292E"/>
          <w:sz w:val="24"/>
          <w:szCs w:val="24"/>
        </w:rPr>
      </w:pPr>
      <w:r w:rsidRPr="00866858">
        <w:rPr>
          <w:rFonts w:eastAsia="Times New Roman" w:cstheme="minorHAnsi"/>
          <w:color w:val="24292E"/>
          <w:sz w:val="24"/>
          <w:szCs w:val="24"/>
        </w:rPr>
        <w:t>Inspect statuses of created containers.</w:t>
      </w:r>
    </w:p>
    <w:p w14:paraId="22DF5A9C" w14:textId="77777777" w:rsidR="001B25F3" w:rsidRPr="004615DA" w:rsidRDefault="001B25F3" w:rsidP="001B25F3">
      <w:pPr>
        <w:shd w:val="clear" w:color="auto" w:fill="FFFFFF"/>
        <w:spacing w:before="195" w:after="75" w:line="240" w:lineRule="auto"/>
        <w:rPr>
          <w:rFonts w:eastAsia="Times New Roman" w:cstheme="minorHAnsi"/>
          <w:color w:val="212529"/>
          <w:sz w:val="24"/>
          <w:szCs w:val="24"/>
        </w:rPr>
      </w:pPr>
      <w:r w:rsidRPr="00AE4B25">
        <w:rPr>
          <w:rFonts w:eastAsia="Times New Roman" w:cstheme="minorHAnsi"/>
          <w:color w:val="24292E"/>
          <w:sz w:val="24"/>
          <w:szCs w:val="24"/>
        </w:rPr>
        <w:t>restarter_2 will be exited after 7 restarts, however, restarter_1 will be continuously restarted.</w:t>
      </w:r>
    </w:p>
    <w:p w14:paraId="6DA3EAB6" w14:textId="77777777" w:rsidR="001B25F3" w:rsidRDefault="001B25F3" w:rsidP="001B25F3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4317DF">
        <w:rPr>
          <w:rStyle w:val="HTMLCode"/>
          <w:color w:val="444444"/>
          <w:bdr w:val="none" w:sz="0" w:space="0" w:color="auto" w:frame="1"/>
          <w:shd w:val="clear" w:color="auto" w:fill="F0F0F0"/>
        </w:rPr>
        <w:t>C:\docker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>-labs</w:t>
      </w:r>
      <w:r w:rsidRPr="004317DF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\task7&gt; </w:t>
      </w:r>
      <w:r w:rsidRPr="0053357C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docker container ls -a  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>`</w:t>
      </w:r>
    </w:p>
    <w:p w14:paraId="4470325E" w14:textId="77777777" w:rsidR="001B25F3" w:rsidRDefault="001B25F3" w:rsidP="001B25F3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>
        <w:rPr>
          <w:rStyle w:val="HTMLCode"/>
          <w:color w:val="444444"/>
          <w:bdr w:val="none" w:sz="0" w:space="0" w:color="auto" w:frame="1"/>
          <w:shd w:val="clear" w:color="auto" w:fill="F0F0F0"/>
        </w:rPr>
        <w:tab/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ab/>
        <w:t xml:space="preserve">       </w:t>
      </w:r>
      <w:r w:rsidRPr="0053357C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--format "table {{.ID}}\t{{.Names}}\t{{.Status}}" 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>`</w:t>
      </w:r>
    </w:p>
    <w:p w14:paraId="1F490981" w14:textId="77777777" w:rsidR="001B25F3" w:rsidRDefault="001B25F3" w:rsidP="001B25F3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>
        <w:rPr>
          <w:rStyle w:val="HTMLCode"/>
          <w:color w:val="444444"/>
          <w:bdr w:val="none" w:sz="0" w:space="0" w:color="auto" w:frame="1"/>
          <w:shd w:val="clear" w:color="auto" w:fill="F0F0F0"/>
        </w:rPr>
        <w:tab/>
        <w:t xml:space="preserve">              </w:t>
      </w:r>
      <w:r w:rsidRPr="0053357C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| Select-String </w:t>
      </w:r>
      <w:proofErr w:type="spellStart"/>
      <w:r w:rsidRPr="0053357C">
        <w:rPr>
          <w:rStyle w:val="HTMLCode"/>
          <w:color w:val="444444"/>
          <w:bdr w:val="none" w:sz="0" w:space="0" w:color="auto" w:frame="1"/>
          <w:shd w:val="clear" w:color="auto" w:fill="F0F0F0"/>
        </w:rPr>
        <w:t>NAMES,restarter</w:t>
      </w:r>
      <w:proofErr w:type="spellEnd"/>
      <w:r>
        <w:rPr>
          <w:rStyle w:val="HTMLCode"/>
          <w:color w:val="444444"/>
          <w:bdr w:val="none" w:sz="0" w:space="0" w:color="auto" w:frame="1"/>
          <w:shd w:val="clear" w:color="auto" w:fill="F0F0F0"/>
        </w:rPr>
        <w:t>_</w:t>
      </w:r>
    </w:p>
    <w:p w14:paraId="4FFE6D08" w14:textId="77777777" w:rsidR="001B25F3" w:rsidRDefault="001B25F3" w:rsidP="001B25F3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</w:p>
    <w:p w14:paraId="6EA9BD92" w14:textId="77777777" w:rsidR="001B25F3" w:rsidRPr="0053357C" w:rsidRDefault="001B25F3" w:rsidP="001B25F3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53357C">
        <w:rPr>
          <w:rStyle w:val="HTMLCode"/>
          <w:color w:val="444444"/>
          <w:bdr w:val="none" w:sz="0" w:space="0" w:color="auto" w:frame="1"/>
          <w:shd w:val="clear" w:color="auto" w:fill="F0F0F0"/>
        </w:rPr>
        <w:t>CONTAINER ID   NAMES               STATUS</w:t>
      </w:r>
    </w:p>
    <w:p w14:paraId="00DA78F0" w14:textId="77777777" w:rsidR="001B25F3" w:rsidRPr="0053357C" w:rsidRDefault="001B25F3" w:rsidP="001B25F3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53357C">
        <w:rPr>
          <w:rStyle w:val="HTMLCode"/>
          <w:color w:val="444444"/>
          <w:bdr w:val="none" w:sz="0" w:space="0" w:color="auto" w:frame="1"/>
          <w:shd w:val="clear" w:color="auto" w:fill="F0F0F0"/>
        </w:rPr>
        <w:t>97c04db01d89   restarter_2         Exited (1) 3 minutes ago</w:t>
      </w:r>
    </w:p>
    <w:p w14:paraId="585E3C12" w14:textId="77777777" w:rsidR="001B25F3" w:rsidRPr="004317DF" w:rsidRDefault="001B25F3" w:rsidP="001B25F3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53357C">
        <w:rPr>
          <w:rStyle w:val="HTMLCode"/>
          <w:color w:val="444444"/>
          <w:bdr w:val="none" w:sz="0" w:space="0" w:color="auto" w:frame="1"/>
          <w:shd w:val="clear" w:color="auto" w:fill="F0F0F0"/>
        </w:rPr>
        <w:t>de7bde64e544   restarter_1         Restarting (0) 26 seconds ago</w:t>
      </w:r>
    </w:p>
    <w:p w14:paraId="323350D0" w14:textId="77777777" w:rsidR="001B25F3" w:rsidRDefault="001B25F3" w:rsidP="001B25F3">
      <w:pPr>
        <w:pBdr>
          <w:bottom w:val="single" w:sz="4" w:space="1" w:color="auto"/>
        </w:pBdr>
        <w:shd w:val="clear" w:color="auto" w:fill="FFFFFF"/>
        <w:spacing w:before="195" w:after="75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6F047753" w14:textId="1B74E598" w:rsidR="000E5E38" w:rsidRDefault="000E5E38" w:rsidP="000E5E38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E705C">
        <w:rPr>
          <w:rFonts w:cstheme="minorHAnsi"/>
          <w:color w:val="24292E"/>
          <w:sz w:val="24"/>
          <w:szCs w:val="24"/>
          <w:shd w:val="clear" w:color="auto" w:fill="FFFFFF"/>
        </w:rPr>
        <w:t>Create project folder </w:t>
      </w:r>
      <w:r w:rsidRPr="00EE705C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C:\docker-labs\task</w:t>
      </w:r>
      <w:r w:rsidR="00A776F0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7</w:t>
      </w:r>
      <w:r w:rsidRPr="00EE705C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\</w:t>
      </w:r>
      <w:r w:rsidRPr="00EE705C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21AC1B40" w14:textId="202958B7" w:rsidR="00A776F0" w:rsidRDefault="00A776F0" w:rsidP="000E5E38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6D3D2EBB" w14:textId="4318CA31" w:rsidR="00380774" w:rsidRDefault="00380774" w:rsidP="000E5E38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This task should be completed with the </w:t>
      </w:r>
      <w:r w:rsidRPr="00EE705C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docker</w:t>
      </w:r>
      <w:r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 xml:space="preserve"> run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command</w:t>
      </w:r>
      <w:r w:rsidR="00E43952">
        <w:rPr>
          <w:rFonts w:cstheme="minorHAnsi"/>
          <w:color w:val="24292E"/>
          <w:sz w:val="24"/>
          <w:szCs w:val="24"/>
          <w:shd w:val="clear" w:color="auto" w:fill="FFFFFF"/>
        </w:rPr>
        <w:t>s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6AE57158" w14:textId="0FB67541" w:rsidR="00A776F0" w:rsidRDefault="00A776F0" w:rsidP="000E5E38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A776F0">
        <w:rPr>
          <w:rFonts w:cstheme="minorHAnsi"/>
          <w:color w:val="24292E"/>
          <w:sz w:val="24"/>
          <w:szCs w:val="24"/>
          <w:shd w:val="clear" w:color="auto" w:fill="FFFFFF"/>
        </w:rPr>
        <w:t>After formulating the command save it to any file in the above directory.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</w:p>
    <w:p w14:paraId="4C473A5C" w14:textId="6396C54B" w:rsidR="000E5E38" w:rsidRDefault="000E5E38" w:rsidP="000E5E38"/>
    <w:p w14:paraId="36FB6FC6" w14:textId="77777777" w:rsidR="000E5E38" w:rsidRPr="000E5E38" w:rsidRDefault="000E5E38" w:rsidP="000E5E38">
      <w:pPr>
        <w:rPr>
          <w:rFonts w:cstheme="minorHAnsi"/>
          <w:b/>
          <w:bCs/>
          <w:sz w:val="24"/>
          <w:szCs w:val="24"/>
        </w:rPr>
      </w:pPr>
      <w:r w:rsidRPr="000E5E38">
        <w:rPr>
          <w:rFonts w:cstheme="minorHAnsi"/>
          <w:b/>
          <w:bCs/>
          <w:sz w:val="24"/>
          <w:szCs w:val="24"/>
        </w:rPr>
        <w:t>Let’s consider following problems:</w:t>
      </w:r>
    </w:p>
    <w:p w14:paraId="66FBE31B" w14:textId="5A914803" w:rsidR="000E5E38" w:rsidRPr="000E5E38" w:rsidRDefault="000E5E38" w:rsidP="000E5E38">
      <w:pPr>
        <w:numPr>
          <w:ilvl w:val="0"/>
          <w:numId w:val="31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r w:rsidRPr="000E5E38">
        <w:rPr>
          <w:rFonts w:cstheme="minorHAnsi"/>
          <w:color w:val="212529"/>
          <w:sz w:val="24"/>
          <w:szCs w:val="24"/>
        </w:rPr>
        <w:t>What happens if the main process inside container fails (exits) accidently?</w:t>
      </w:r>
    </w:p>
    <w:p w14:paraId="68447D64" w14:textId="03046C68" w:rsidR="000E5E38" w:rsidRPr="000E5E38" w:rsidRDefault="000E5E38" w:rsidP="000E5E38">
      <w:pPr>
        <w:numPr>
          <w:ilvl w:val="0"/>
          <w:numId w:val="31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r w:rsidRPr="000E5E38">
        <w:rPr>
          <w:rFonts w:cstheme="minorHAnsi"/>
          <w:color w:val="212529"/>
          <w:sz w:val="24"/>
          <w:szCs w:val="24"/>
        </w:rPr>
        <w:t>How can we make sure that docker daemon restarts container automatically?</w:t>
      </w:r>
    </w:p>
    <w:p w14:paraId="268B4577" w14:textId="5D84C55B" w:rsidR="000E5E38" w:rsidRPr="000E5E38" w:rsidRDefault="000E5E38" w:rsidP="000E5E38">
      <w:pPr>
        <w:numPr>
          <w:ilvl w:val="0"/>
          <w:numId w:val="31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r w:rsidRPr="000E5E38">
        <w:rPr>
          <w:rFonts w:cstheme="minorHAnsi"/>
          <w:color w:val="212529"/>
          <w:sz w:val="24"/>
          <w:szCs w:val="24"/>
        </w:rPr>
        <w:t>Or, if the host reboots, how can we bring all the containers into running state back?</w:t>
      </w:r>
    </w:p>
    <w:p w14:paraId="47F49B6E" w14:textId="77777777" w:rsidR="000E5E38" w:rsidRPr="000E5E38" w:rsidRDefault="000E5E38" w:rsidP="000E5E38">
      <w:pPr>
        <w:numPr>
          <w:ilvl w:val="0"/>
          <w:numId w:val="31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r w:rsidRPr="000E5E38">
        <w:rPr>
          <w:rFonts w:cstheme="minorHAnsi"/>
          <w:color w:val="212529"/>
          <w:sz w:val="24"/>
          <w:szCs w:val="24"/>
        </w:rPr>
        <w:t>How to tell Docker daemon not to restart container if it constantly fails?</w:t>
      </w:r>
    </w:p>
    <w:p w14:paraId="0DFBA374" w14:textId="77777777" w:rsidR="000E5E38" w:rsidRPr="000E5E38" w:rsidRDefault="000E5E38" w:rsidP="000E5E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0E5E38">
        <w:rPr>
          <w:rFonts w:asciiTheme="minorHAnsi" w:hAnsiTheme="minorHAnsi" w:cstheme="minorHAnsi"/>
          <w:color w:val="24292E"/>
        </w:rPr>
        <w:t>We’re going to simulate the situation where our container exits in a few seconds after its start and learn docker’s </w:t>
      </w:r>
      <w:r w:rsidRPr="000E5E38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restarting policies</w:t>
      </w:r>
      <w:r w:rsidRPr="000E5E38">
        <w:rPr>
          <w:rFonts w:asciiTheme="minorHAnsi" w:hAnsiTheme="minorHAnsi" w:cstheme="minorHAnsi"/>
          <w:color w:val="24292E"/>
        </w:rPr>
        <w:t>.</w:t>
      </w:r>
    </w:p>
    <w:p w14:paraId="2A1BC156" w14:textId="1C791B5C" w:rsidR="000E5E38" w:rsidRDefault="000E5E38" w:rsidP="000E5E38"/>
    <w:p w14:paraId="4D7D4E3B" w14:textId="77777777" w:rsidR="00341199" w:rsidRPr="00D76ABE" w:rsidRDefault="00341199" w:rsidP="00341199">
      <w:pPr>
        <w:rPr>
          <w:rFonts w:cstheme="minorHAnsi"/>
          <w:b/>
          <w:bCs/>
          <w:sz w:val="24"/>
          <w:szCs w:val="24"/>
        </w:rPr>
      </w:pPr>
      <w:r w:rsidRPr="00D76ABE">
        <w:rPr>
          <w:rFonts w:cstheme="minorHAnsi"/>
          <w:b/>
          <w:bCs/>
          <w:sz w:val="24"/>
          <w:szCs w:val="24"/>
        </w:rPr>
        <w:t>Task:</w:t>
      </w:r>
    </w:p>
    <w:p w14:paraId="653CCCA8" w14:textId="77777777" w:rsidR="004615DA" w:rsidRPr="004615DA" w:rsidRDefault="004615DA" w:rsidP="004615DA">
      <w:pPr>
        <w:shd w:val="clear" w:color="auto" w:fill="FFFFFF"/>
        <w:spacing w:before="195" w:after="75" w:line="240" w:lineRule="auto"/>
        <w:rPr>
          <w:rFonts w:eastAsia="Times New Roman" w:cstheme="minorHAnsi"/>
          <w:color w:val="24292E"/>
          <w:sz w:val="24"/>
          <w:szCs w:val="24"/>
        </w:rPr>
      </w:pPr>
      <w:r w:rsidRPr="004615DA">
        <w:rPr>
          <w:rFonts w:eastAsia="Times New Roman" w:cstheme="minorHAnsi"/>
          <w:color w:val="24292E"/>
          <w:sz w:val="24"/>
          <w:szCs w:val="24"/>
        </w:rPr>
        <w:t>Create two containers with the commands which work for a short period of time.</w:t>
      </w:r>
      <w:r w:rsidRPr="004615DA">
        <w:rPr>
          <w:rFonts w:eastAsia="Times New Roman" w:cstheme="minorHAnsi"/>
          <w:color w:val="24292E"/>
          <w:sz w:val="24"/>
          <w:szCs w:val="24"/>
        </w:rPr>
        <w:br/>
        <w:t>Run these containers so that:</w:t>
      </w:r>
    </w:p>
    <w:p w14:paraId="688428B6" w14:textId="77777777" w:rsidR="004615DA" w:rsidRPr="004615DA" w:rsidRDefault="004615DA" w:rsidP="004615DA">
      <w:pPr>
        <w:numPr>
          <w:ilvl w:val="0"/>
          <w:numId w:val="32"/>
        </w:numPr>
        <w:shd w:val="clear" w:color="auto" w:fill="FFFFFF"/>
        <w:spacing w:before="45" w:after="45" w:line="240" w:lineRule="auto"/>
        <w:rPr>
          <w:rFonts w:eastAsia="Times New Roman" w:cstheme="minorHAnsi"/>
          <w:color w:val="212529"/>
          <w:sz w:val="24"/>
          <w:szCs w:val="24"/>
        </w:rPr>
      </w:pPr>
      <w:r w:rsidRPr="004615DA">
        <w:rPr>
          <w:rFonts w:eastAsia="Times New Roman" w:cstheme="minorHAnsi"/>
          <w:color w:val="212529"/>
          <w:sz w:val="24"/>
          <w:szCs w:val="24"/>
        </w:rPr>
        <w:t>The 1st one will be restarted regardless of the exit status</w:t>
      </w:r>
    </w:p>
    <w:p w14:paraId="311ACC99" w14:textId="6D5963C1" w:rsidR="004615DA" w:rsidRDefault="004615DA" w:rsidP="004615DA">
      <w:pPr>
        <w:numPr>
          <w:ilvl w:val="0"/>
          <w:numId w:val="32"/>
        </w:numPr>
        <w:shd w:val="clear" w:color="auto" w:fill="FFFFFF"/>
        <w:spacing w:before="45" w:after="45" w:line="240" w:lineRule="auto"/>
        <w:rPr>
          <w:rFonts w:eastAsia="Times New Roman" w:cstheme="minorHAnsi"/>
          <w:color w:val="212529"/>
          <w:sz w:val="24"/>
          <w:szCs w:val="24"/>
        </w:rPr>
      </w:pPr>
      <w:r w:rsidRPr="004615DA">
        <w:rPr>
          <w:rFonts w:eastAsia="Times New Roman" w:cstheme="minorHAnsi"/>
          <w:color w:val="212529"/>
          <w:sz w:val="24"/>
          <w:szCs w:val="24"/>
        </w:rPr>
        <w:t>The 2nd one will be restarted only if the container exits with a non-zero exit status and has 7 restart retries</w:t>
      </w:r>
    </w:p>
    <w:p w14:paraId="1954D1DC" w14:textId="77777777" w:rsidR="0046331C" w:rsidRPr="004615DA" w:rsidRDefault="0046331C" w:rsidP="0046331C">
      <w:pPr>
        <w:shd w:val="clear" w:color="auto" w:fill="FFFFFF"/>
        <w:spacing w:before="45" w:after="45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</w:p>
    <w:p w14:paraId="5C472DF5" w14:textId="0430E35C" w:rsidR="004317DF" w:rsidRDefault="004317DF" w:rsidP="004317DF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4317DF">
        <w:rPr>
          <w:rStyle w:val="HTMLCode"/>
          <w:color w:val="444444"/>
          <w:bdr w:val="none" w:sz="0" w:space="0" w:color="auto" w:frame="1"/>
          <w:shd w:val="clear" w:color="auto" w:fill="F0F0F0"/>
        </w:rPr>
        <w:t>C:\docker</w:t>
      </w:r>
      <w:r w:rsidR="00003850">
        <w:rPr>
          <w:rStyle w:val="HTMLCode"/>
          <w:color w:val="444444"/>
          <w:bdr w:val="none" w:sz="0" w:space="0" w:color="auto" w:frame="1"/>
          <w:shd w:val="clear" w:color="auto" w:fill="F0F0F0"/>
        </w:rPr>
        <w:t>-labs</w:t>
      </w:r>
      <w:r w:rsidRPr="004317DF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\task7&gt; docker container run --help | Select-String 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>`</w:t>
      </w:r>
    </w:p>
    <w:p w14:paraId="3E5D0511" w14:textId="436D65CF" w:rsidR="004317DF" w:rsidRPr="004317DF" w:rsidRDefault="004317DF" w:rsidP="004317DF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       </w:t>
      </w:r>
      <w:r w:rsidR="001214C0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</w:t>
      </w:r>
      <w:r w:rsidRPr="004317DF">
        <w:rPr>
          <w:rStyle w:val="HTMLCode"/>
          <w:color w:val="444444"/>
          <w:bdr w:val="none" w:sz="0" w:space="0" w:color="auto" w:frame="1"/>
          <w:shd w:val="clear" w:color="auto" w:fill="F0F0F0"/>
        </w:rPr>
        <w:t>'--(</w:t>
      </w:r>
      <w:proofErr w:type="spellStart"/>
      <w:r w:rsidRPr="004317DF">
        <w:rPr>
          <w:rStyle w:val="HTMLCode"/>
          <w:color w:val="444444"/>
          <w:bdr w:val="none" w:sz="0" w:space="0" w:color="auto" w:frame="1"/>
          <w:shd w:val="clear" w:color="auto" w:fill="F0F0F0"/>
        </w:rPr>
        <w:t>restart|name</w:t>
      </w:r>
      <w:proofErr w:type="spellEnd"/>
      <w:r w:rsidRPr="004317DF">
        <w:rPr>
          <w:rStyle w:val="HTMLCode"/>
          <w:color w:val="444444"/>
          <w:bdr w:val="none" w:sz="0" w:space="0" w:color="auto" w:frame="1"/>
          <w:shd w:val="clear" w:color="auto" w:fill="F0F0F0"/>
        </w:rPr>
        <w:t>)', 'container exits'</w:t>
      </w:r>
    </w:p>
    <w:p w14:paraId="1198282F" w14:textId="77777777" w:rsidR="004317DF" w:rsidRPr="004317DF" w:rsidRDefault="004317DF" w:rsidP="004317DF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</w:p>
    <w:p w14:paraId="154A3FBC" w14:textId="77777777" w:rsidR="004317DF" w:rsidRPr="004317DF" w:rsidRDefault="004317DF" w:rsidP="004317DF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4317DF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--name string                    Assign a name to the container</w:t>
      </w:r>
    </w:p>
    <w:p w14:paraId="5C7BCCA9" w14:textId="77777777" w:rsidR="004317DF" w:rsidRPr="004317DF" w:rsidRDefault="004317DF" w:rsidP="004317DF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4317DF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--restart string                 Restart policy to apply when a</w:t>
      </w:r>
    </w:p>
    <w:p w14:paraId="0E17FBBC" w14:textId="5DD541E7" w:rsidR="0046331C" w:rsidRDefault="004317DF" w:rsidP="004317DF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4317DF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                             container exits (default "no")</w:t>
      </w:r>
    </w:p>
    <w:p w14:paraId="42791C1C" w14:textId="30032D6B" w:rsidR="00871C3A" w:rsidRDefault="00871C3A" w:rsidP="0046331C">
      <w:pPr>
        <w:rPr>
          <w:rStyle w:val="HTMLCode"/>
          <w:rFonts w:eastAsiaTheme="minorHAnsi"/>
          <w:color w:val="444444"/>
          <w:bdr w:val="none" w:sz="0" w:space="0" w:color="auto" w:frame="1"/>
          <w:shd w:val="clear" w:color="auto" w:fill="F0F0F0"/>
        </w:rPr>
      </w:pPr>
    </w:p>
    <w:p w14:paraId="147EDF8C" w14:textId="77777777" w:rsidR="00866858" w:rsidRPr="00866858" w:rsidRDefault="00866858" w:rsidP="00866858">
      <w:pPr>
        <w:numPr>
          <w:ilvl w:val="0"/>
          <w:numId w:val="34"/>
        </w:numPr>
        <w:shd w:val="clear" w:color="auto" w:fill="FFFFFF"/>
        <w:spacing w:before="12"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866858">
        <w:rPr>
          <w:rFonts w:eastAsia="Times New Roman" w:cstheme="minorHAnsi"/>
          <w:b/>
          <w:bCs/>
          <w:color w:val="24292E"/>
          <w:sz w:val="24"/>
          <w:szCs w:val="24"/>
        </w:rPr>
        <w:t>Container #1</w:t>
      </w:r>
      <w:r w:rsidRPr="00866858">
        <w:rPr>
          <w:rFonts w:eastAsia="Times New Roman" w:cstheme="minorHAnsi"/>
          <w:color w:val="24292E"/>
          <w:sz w:val="24"/>
          <w:szCs w:val="24"/>
        </w:rPr>
        <w:t>:</w:t>
      </w:r>
    </w:p>
    <w:p w14:paraId="6252AEF0" w14:textId="77777777" w:rsidR="00866858" w:rsidRPr="00866858" w:rsidRDefault="00866858" w:rsidP="00866858">
      <w:pPr>
        <w:numPr>
          <w:ilvl w:val="1"/>
          <w:numId w:val="34"/>
        </w:numPr>
        <w:shd w:val="clear" w:color="auto" w:fill="FFFFFF"/>
        <w:spacing w:before="45" w:after="45" w:line="240" w:lineRule="auto"/>
        <w:rPr>
          <w:rFonts w:eastAsia="Times New Roman" w:cstheme="minorHAnsi"/>
          <w:color w:val="212529"/>
          <w:sz w:val="24"/>
          <w:szCs w:val="24"/>
        </w:rPr>
      </w:pPr>
      <w:r w:rsidRPr="00866858">
        <w:rPr>
          <w:rFonts w:eastAsia="Times New Roman" w:cstheme="minorHAnsi"/>
          <w:color w:val="212529"/>
          <w:sz w:val="24"/>
          <w:szCs w:val="24"/>
        </w:rPr>
        <w:t>Runs in </w:t>
      </w:r>
      <w:r w:rsidRPr="00866858">
        <w:rPr>
          <w:rFonts w:eastAsia="Times New Roman" w:cstheme="minorHAnsi"/>
          <w:b/>
          <w:bCs/>
          <w:color w:val="212529"/>
          <w:sz w:val="24"/>
          <w:szCs w:val="24"/>
        </w:rPr>
        <w:t>detach</w:t>
      </w:r>
      <w:r w:rsidRPr="00866858">
        <w:rPr>
          <w:rFonts w:eastAsia="Times New Roman" w:cstheme="minorHAnsi"/>
          <w:color w:val="212529"/>
          <w:sz w:val="24"/>
          <w:szCs w:val="24"/>
        </w:rPr>
        <w:t> mode</w:t>
      </w:r>
    </w:p>
    <w:p w14:paraId="190E060E" w14:textId="77777777" w:rsidR="00866858" w:rsidRPr="00866858" w:rsidRDefault="00866858" w:rsidP="00866858">
      <w:pPr>
        <w:numPr>
          <w:ilvl w:val="1"/>
          <w:numId w:val="34"/>
        </w:numPr>
        <w:shd w:val="clear" w:color="auto" w:fill="FFFFFF"/>
        <w:spacing w:before="45" w:after="45" w:line="240" w:lineRule="auto"/>
        <w:rPr>
          <w:rFonts w:eastAsia="Times New Roman" w:cstheme="minorHAnsi"/>
          <w:color w:val="212529"/>
          <w:sz w:val="24"/>
          <w:szCs w:val="24"/>
        </w:rPr>
      </w:pPr>
      <w:r w:rsidRPr="00866858">
        <w:rPr>
          <w:rFonts w:eastAsia="Times New Roman" w:cstheme="minorHAnsi"/>
          <w:color w:val="212529"/>
          <w:sz w:val="24"/>
          <w:szCs w:val="24"/>
        </w:rPr>
        <w:t>Should restart regardless of the exit status</w:t>
      </w:r>
    </w:p>
    <w:p w14:paraId="4A0B0AE5" w14:textId="77777777" w:rsidR="00866858" w:rsidRPr="00866858" w:rsidRDefault="00866858" w:rsidP="00866858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866858">
        <w:rPr>
          <w:rFonts w:eastAsia="Times New Roman" w:cstheme="minorHAnsi"/>
          <w:color w:val="212529"/>
          <w:sz w:val="24"/>
          <w:szCs w:val="24"/>
        </w:rPr>
        <w:t>Container name: </w:t>
      </w:r>
      <w:r w:rsidRPr="00866858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restarter_1</w:t>
      </w:r>
    </w:p>
    <w:p w14:paraId="24ADDBCB" w14:textId="77777777" w:rsidR="00866858" w:rsidRPr="00866858" w:rsidRDefault="00866858" w:rsidP="00866858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866858">
        <w:rPr>
          <w:rFonts w:eastAsia="Times New Roman" w:cstheme="minorHAnsi"/>
          <w:color w:val="212529"/>
          <w:sz w:val="24"/>
          <w:szCs w:val="24"/>
        </w:rPr>
        <w:t>Image name: </w:t>
      </w:r>
      <w:proofErr w:type="spellStart"/>
      <w:r w:rsidRPr="00866858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busybox</w:t>
      </w:r>
      <w:proofErr w:type="spellEnd"/>
    </w:p>
    <w:p w14:paraId="3DFEAA72" w14:textId="5F84E6F3" w:rsidR="00EC6FEE" w:rsidRPr="00674CD7" w:rsidRDefault="00866858" w:rsidP="00AD2EB5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674CD7">
        <w:rPr>
          <w:rFonts w:eastAsia="Times New Roman" w:cstheme="minorHAnsi"/>
          <w:color w:val="212529"/>
          <w:sz w:val="24"/>
          <w:szCs w:val="24"/>
        </w:rPr>
        <w:t>Command: </w:t>
      </w:r>
      <w:r w:rsidRPr="00674CD7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sleep 3</w:t>
      </w:r>
      <w:r w:rsidR="00674CD7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br/>
      </w:r>
    </w:p>
    <w:p w14:paraId="6FD0EC9D" w14:textId="491ECF2C" w:rsidR="00866858" w:rsidRPr="00866858" w:rsidRDefault="00866858" w:rsidP="00EC6FEE">
      <w:pPr>
        <w:numPr>
          <w:ilvl w:val="0"/>
          <w:numId w:val="34"/>
        </w:numPr>
        <w:shd w:val="clear" w:color="auto" w:fill="FFFFFF"/>
        <w:spacing w:before="12"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866858">
        <w:rPr>
          <w:rFonts w:eastAsia="Times New Roman" w:cstheme="minorHAnsi"/>
          <w:b/>
          <w:bCs/>
          <w:color w:val="24292E"/>
          <w:sz w:val="24"/>
          <w:szCs w:val="24"/>
        </w:rPr>
        <w:t>Container #2</w:t>
      </w:r>
      <w:r w:rsidRPr="00866858">
        <w:rPr>
          <w:rFonts w:eastAsia="Times New Roman" w:cstheme="minorHAnsi"/>
          <w:color w:val="24292E"/>
          <w:sz w:val="24"/>
          <w:szCs w:val="24"/>
        </w:rPr>
        <w:t>:</w:t>
      </w:r>
    </w:p>
    <w:p w14:paraId="3D1234B4" w14:textId="7F001D57" w:rsidR="00866858" w:rsidRPr="00866858" w:rsidRDefault="00866858" w:rsidP="00866858">
      <w:pPr>
        <w:numPr>
          <w:ilvl w:val="1"/>
          <w:numId w:val="34"/>
        </w:numPr>
        <w:shd w:val="clear" w:color="auto" w:fill="FFFFFF"/>
        <w:spacing w:before="45" w:after="45" w:line="240" w:lineRule="auto"/>
        <w:rPr>
          <w:rFonts w:eastAsia="Times New Roman" w:cstheme="minorHAnsi"/>
          <w:color w:val="212529"/>
          <w:sz w:val="24"/>
          <w:szCs w:val="24"/>
        </w:rPr>
      </w:pPr>
      <w:r w:rsidRPr="00866858">
        <w:rPr>
          <w:rFonts w:eastAsia="Times New Roman" w:cstheme="minorHAnsi"/>
          <w:color w:val="212529"/>
          <w:sz w:val="24"/>
          <w:szCs w:val="24"/>
        </w:rPr>
        <w:t>Should run in </w:t>
      </w:r>
      <w:r w:rsidRPr="00866858">
        <w:rPr>
          <w:rFonts w:eastAsia="Times New Roman" w:cstheme="minorHAnsi"/>
          <w:b/>
          <w:bCs/>
          <w:color w:val="212529"/>
          <w:sz w:val="24"/>
          <w:szCs w:val="24"/>
        </w:rPr>
        <w:t>detach</w:t>
      </w:r>
      <w:r w:rsidRPr="00866858">
        <w:rPr>
          <w:rFonts w:eastAsia="Times New Roman" w:cstheme="minorHAnsi"/>
          <w:color w:val="212529"/>
          <w:sz w:val="24"/>
          <w:szCs w:val="24"/>
        </w:rPr>
        <w:t> mode</w:t>
      </w:r>
    </w:p>
    <w:p w14:paraId="7E7CA5FE" w14:textId="77777777" w:rsidR="00866858" w:rsidRPr="00866858" w:rsidRDefault="00866858" w:rsidP="00866858">
      <w:pPr>
        <w:numPr>
          <w:ilvl w:val="1"/>
          <w:numId w:val="34"/>
        </w:numPr>
        <w:shd w:val="clear" w:color="auto" w:fill="FFFFFF"/>
        <w:spacing w:before="45" w:after="45" w:line="240" w:lineRule="auto"/>
        <w:rPr>
          <w:rFonts w:eastAsia="Times New Roman" w:cstheme="minorHAnsi"/>
          <w:color w:val="212529"/>
          <w:sz w:val="24"/>
          <w:szCs w:val="24"/>
        </w:rPr>
      </w:pPr>
      <w:r w:rsidRPr="00866858">
        <w:rPr>
          <w:rFonts w:eastAsia="Times New Roman" w:cstheme="minorHAnsi"/>
          <w:color w:val="212529"/>
          <w:sz w:val="24"/>
          <w:szCs w:val="24"/>
        </w:rPr>
        <w:t>Should restart only if the container exits with a non-zero exit status</w:t>
      </w:r>
    </w:p>
    <w:p w14:paraId="0EF901DB" w14:textId="77777777" w:rsidR="00866858" w:rsidRPr="00866858" w:rsidRDefault="00866858" w:rsidP="00866858">
      <w:pPr>
        <w:numPr>
          <w:ilvl w:val="1"/>
          <w:numId w:val="34"/>
        </w:numPr>
        <w:shd w:val="clear" w:color="auto" w:fill="FFFFFF"/>
        <w:spacing w:before="45" w:after="45" w:line="240" w:lineRule="auto"/>
        <w:rPr>
          <w:rFonts w:eastAsia="Times New Roman" w:cstheme="minorHAnsi"/>
          <w:color w:val="212529"/>
          <w:sz w:val="24"/>
          <w:szCs w:val="24"/>
        </w:rPr>
      </w:pPr>
      <w:r w:rsidRPr="00866858">
        <w:rPr>
          <w:rFonts w:eastAsia="Times New Roman" w:cstheme="minorHAnsi"/>
          <w:color w:val="212529"/>
          <w:sz w:val="24"/>
          <w:szCs w:val="24"/>
        </w:rPr>
        <w:t>Should have 7 restart retries</w:t>
      </w:r>
    </w:p>
    <w:p w14:paraId="01C8D65A" w14:textId="77777777" w:rsidR="00866858" w:rsidRPr="00866858" w:rsidRDefault="00866858" w:rsidP="00866858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866858">
        <w:rPr>
          <w:rFonts w:eastAsia="Times New Roman" w:cstheme="minorHAnsi"/>
          <w:color w:val="212529"/>
          <w:sz w:val="24"/>
          <w:szCs w:val="24"/>
        </w:rPr>
        <w:t>Container name: </w:t>
      </w:r>
      <w:r w:rsidRPr="00866858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restarter_2</w:t>
      </w:r>
    </w:p>
    <w:p w14:paraId="10D3D91F" w14:textId="77777777" w:rsidR="00866858" w:rsidRPr="00866858" w:rsidRDefault="00866858" w:rsidP="00866858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866858">
        <w:rPr>
          <w:rFonts w:eastAsia="Times New Roman" w:cstheme="minorHAnsi"/>
          <w:color w:val="212529"/>
          <w:sz w:val="24"/>
          <w:szCs w:val="24"/>
        </w:rPr>
        <w:t>Image name: </w:t>
      </w:r>
      <w:proofErr w:type="spellStart"/>
      <w:r w:rsidRPr="00866858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busybox</w:t>
      </w:r>
      <w:proofErr w:type="spellEnd"/>
    </w:p>
    <w:p w14:paraId="2A3D2400" w14:textId="77777777" w:rsidR="00866858" w:rsidRPr="00866858" w:rsidRDefault="00866858" w:rsidP="00866858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866858">
        <w:rPr>
          <w:rFonts w:eastAsia="Times New Roman" w:cstheme="minorHAnsi"/>
          <w:color w:val="212529"/>
          <w:sz w:val="24"/>
          <w:szCs w:val="24"/>
        </w:rPr>
        <w:t>Command: </w:t>
      </w:r>
      <w:r w:rsidRPr="00866858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sleep -3</w:t>
      </w:r>
    </w:p>
    <w:p w14:paraId="1DB7B979" w14:textId="77777777" w:rsidR="003B5E3D" w:rsidRDefault="003B5E3D" w:rsidP="00866858">
      <w:pPr>
        <w:shd w:val="clear" w:color="auto" w:fill="FFFFFF"/>
        <w:spacing w:before="195" w:after="75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2294E4A9" w14:textId="77777777" w:rsidR="007F0084" w:rsidRPr="007F0084" w:rsidRDefault="007F0084" w:rsidP="007F0084">
      <w:pPr>
        <w:rPr>
          <w:rFonts w:cstheme="minorHAnsi"/>
          <w:b/>
          <w:bCs/>
          <w:sz w:val="24"/>
          <w:szCs w:val="24"/>
        </w:rPr>
      </w:pPr>
      <w:r w:rsidRPr="007F0084">
        <w:rPr>
          <w:rFonts w:cstheme="minorHAnsi"/>
          <w:b/>
          <w:bCs/>
          <w:sz w:val="24"/>
          <w:szCs w:val="24"/>
        </w:rPr>
        <w:t>Documentation:</w:t>
      </w:r>
    </w:p>
    <w:p w14:paraId="4514F83E" w14:textId="77777777" w:rsidR="007F0084" w:rsidRPr="007F0084" w:rsidRDefault="00520321" w:rsidP="007F0084">
      <w:pPr>
        <w:numPr>
          <w:ilvl w:val="0"/>
          <w:numId w:val="35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57" w:tgtFrame="_blank" w:history="1">
        <w:r w:rsidR="007F0084" w:rsidRPr="007F0084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https://docs.docker.com/engine/reference/run/</w:t>
        </w:r>
      </w:hyperlink>
    </w:p>
    <w:p w14:paraId="50843BFD" w14:textId="77777777" w:rsidR="007F0084" w:rsidRPr="007F0084" w:rsidRDefault="00520321" w:rsidP="007F0084">
      <w:pPr>
        <w:numPr>
          <w:ilvl w:val="0"/>
          <w:numId w:val="35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58" w:tgtFrame="_blank" w:history="1">
        <w:r w:rsidR="007F0084" w:rsidRPr="007F0084">
          <w:rPr>
            <w:rStyle w:val="Hyperlink"/>
            <w:rFonts w:cstheme="minorHAnsi"/>
            <w:color w:val="007BFF"/>
            <w:sz w:val="24"/>
            <w:szCs w:val="24"/>
          </w:rPr>
          <w:t>https://docs.docker.com/config/containers/start-containers-automatically/</w:t>
        </w:r>
      </w:hyperlink>
    </w:p>
    <w:p w14:paraId="7BFE2E1A" w14:textId="77777777" w:rsidR="007F0084" w:rsidRPr="007F0084" w:rsidRDefault="00520321" w:rsidP="007F0084">
      <w:pPr>
        <w:numPr>
          <w:ilvl w:val="0"/>
          <w:numId w:val="35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59" w:tgtFrame="_blank" w:history="1">
        <w:r w:rsidR="007F0084" w:rsidRPr="007F0084">
          <w:rPr>
            <w:rStyle w:val="Hyperlink"/>
            <w:rFonts w:cstheme="minorHAnsi"/>
            <w:color w:val="007BFF"/>
            <w:sz w:val="24"/>
            <w:szCs w:val="24"/>
          </w:rPr>
          <w:t>https://www.getconvey.com/blog/docker-restart-policies/</w:t>
        </w:r>
      </w:hyperlink>
    </w:p>
    <w:p w14:paraId="744FDC82" w14:textId="77777777" w:rsidR="002F6E87" w:rsidRPr="00866858" w:rsidRDefault="002F6E87" w:rsidP="00866858">
      <w:pPr>
        <w:shd w:val="clear" w:color="auto" w:fill="FFFFFF"/>
        <w:spacing w:before="195" w:after="75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168156A8" w14:textId="76B220D4" w:rsidR="00201157" w:rsidRDefault="00201157">
      <w:pPr>
        <w:rPr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</w:rPr>
        <w:br w:type="page"/>
      </w:r>
    </w:p>
    <w:p w14:paraId="2AA264EB" w14:textId="14572F2E" w:rsidR="0046331C" w:rsidRDefault="00201157" w:rsidP="00201157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lastRenderedPageBreak/>
        <w:t>Task 8</w:t>
      </w:r>
    </w:p>
    <w:p w14:paraId="5DD34E59" w14:textId="06FD672C" w:rsidR="0025333E" w:rsidRDefault="0025333E" w:rsidP="0025333E"/>
    <w:p w14:paraId="73331CB2" w14:textId="77777777" w:rsidR="00D0578E" w:rsidRPr="00BA6895" w:rsidRDefault="00D0578E" w:rsidP="00D0578E">
      <w:pPr>
        <w:rPr>
          <w:ins w:id="90" w:author="Slobolinskyi, Artem" w:date="2021-04-16T16:05:00Z"/>
          <w:rFonts w:cstheme="minorHAnsi"/>
          <w:b/>
          <w:bCs/>
          <w:sz w:val="24"/>
          <w:szCs w:val="24"/>
        </w:rPr>
      </w:pPr>
      <w:ins w:id="91" w:author="Slobolinskyi, Artem" w:date="2021-04-16T16:05:00Z">
        <w:r w:rsidRPr="00BA6895">
          <w:rPr>
            <w:rFonts w:cstheme="minorHAnsi"/>
            <w:b/>
            <w:bCs/>
            <w:sz w:val="24"/>
            <w:szCs w:val="24"/>
          </w:rPr>
          <w:t>Expected result:</w:t>
        </w:r>
      </w:ins>
    </w:p>
    <w:p w14:paraId="0AE0C28B" w14:textId="12BD1145" w:rsidR="00D0578E" w:rsidRPr="00D0578E" w:rsidRDefault="00D0578E" w:rsidP="00D0578E">
      <w:pPr>
        <w:spacing w:after="0" w:line="240" w:lineRule="auto"/>
        <w:rPr>
          <w:ins w:id="92" w:author="Slobolinskyi, Artem" w:date="2021-04-16T16:05:00Z"/>
          <w:rFonts w:cstheme="minorHAnsi"/>
          <w:color w:val="24292E"/>
          <w:sz w:val="24"/>
          <w:szCs w:val="24"/>
          <w:shd w:val="clear" w:color="auto" w:fill="FFFFFF"/>
          <w:lang w:val="en-150"/>
          <w:rPrChange w:id="93" w:author="Slobolinskyi, Artem" w:date="2021-04-16T16:05:00Z">
            <w:rPr>
              <w:ins w:id="94" w:author="Slobolinskyi, Artem" w:date="2021-04-16T16:05:00Z"/>
              <w:rFonts w:cstheme="minorHAnsi"/>
              <w:color w:val="24292E"/>
              <w:sz w:val="24"/>
              <w:szCs w:val="24"/>
              <w:shd w:val="clear" w:color="auto" w:fill="FFFFFF"/>
            </w:rPr>
          </w:rPrChange>
        </w:rPr>
      </w:pPr>
      <w:ins w:id="95" w:author="Slobolinskyi, Artem" w:date="2021-04-16T16:05:00Z">
        <w:r>
          <w:rPr>
            <w:rFonts w:cstheme="minorHAnsi"/>
            <w:color w:val="24292E"/>
            <w:sz w:val="24"/>
            <w:szCs w:val="24"/>
            <w:shd w:val="clear" w:color="auto" w:fill="FFFFFF"/>
            <w:lang w:val="en-150"/>
          </w:rPr>
          <w:t>...</w:t>
        </w:r>
      </w:ins>
    </w:p>
    <w:p w14:paraId="6B93F4EF" w14:textId="77777777" w:rsidR="00D0578E" w:rsidRPr="00CF5D79" w:rsidRDefault="00D0578E" w:rsidP="00D0578E">
      <w:pPr>
        <w:spacing w:after="0" w:line="240" w:lineRule="auto"/>
        <w:rPr>
          <w:ins w:id="96" w:author="Slobolinskyi, Artem" w:date="2021-04-16T16:05:00Z"/>
          <w:rFonts w:cstheme="minorHAnsi"/>
          <w:color w:val="24292E"/>
          <w:sz w:val="24"/>
          <w:szCs w:val="24"/>
          <w:shd w:val="clear" w:color="auto" w:fill="FFFFFF"/>
        </w:rPr>
      </w:pPr>
    </w:p>
    <w:p w14:paraId="262855A2" w14:textId="77777777" w:rsidR="00D0578E" w:rsidRDefault="00D0578E" w:rsidP="00D0578E">
      <w:pPr>
        <w:rPr>
          <w:ins w:id="97" w:author="Slobolinskyi, Artem" w:date="2021-04-16T16:05:00Z"/>
          <w:rFonts w:cstheme="minorHAnsi"/>
          <w:b/>
          <w:bCs/>
          <w:sz w:val="24"/>
          <w:szCs w:val="24"/>
        </w:rPr>
      </w:pPr>
      <w:ins w:id="98" w:author="Slobolinskyi, Artem" w:date="2021-04-16T16:05:00Z">
        <w:r w:rsidRPr="00BA6895">
          <w:rPr>
            <w:rFonts w:cstheme="minorHAnsi"/>
            <w:b/>
            <w:bCs/>
            <w:sz w:val="24"/>
            <w:szCs w:val="24"/>
          </w:rPr>
          <w:t>Steps to verify the result:</w:t>
        </w:r>
      </w:ins>
    </w:p>
    <w:p w14:paraId="36D6BA79" w14:textId="05BB081E" w:rsidR="0025333E" w:rsidDel="00D0578E" w:rsidRDefault="0025333E" w:rsidP="0025333E">
      <w:pPr>
        <w:rPr>
          <w:del w:id="99" w:author="Slobolinskyi, Artem" w:date="2021-04-16T16:05:00Z"/>
        </w:rPr>
      </w:pPr>
      <w:del w:id="100" w:author="Slobolinskyi, Artem" w:date="2021-04-16T16:05:00Z">
        <w:r w:rsidDel="00D0578E">
          <w:rPr>
            <w:rFonts w:cstheme="minorHAnsi"/>
            <w:b/>
            <w:bCs/>
            <w:sz w:val="24"/>
            <w:szCs w:val="24"/>
          </w:rPr>
          <w:delText>Expected result</w:delText>
        </w:r>
        <w:r w:rsidRPr="00AE4B25" w:rsidDel="00D0578E">
          <w:rPr>
            <w:rFonts w:cstheme="minorHAnsi"/>
            <w:b/>
            <w:bCs/>
            <w:sz w:val="24"/>
            <w:szCs w:val="24"/>
          </w:rPr>
          <w:delText>:</w:delText>
        </w:r>
      </w:del>
    </w:p>
    <w:p w14:paraId="66BC9523" w14:textId="77777777" w:rsidR="0025333E" w:rsidRPr="0082576A" w:rsidRDefault="0025333E" w:rsidP="0025333E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82576A">
        <w:rPr>
          <w:rStyle w:val="HTMLCode"/>
          <w:color w:val="444444"/>
          <w:bdr w:val="none" w:sz="0" w:space="0" w:color="auto" w:frame="1"/>
          <w:shd w:val="clear" w:color="auto" w:fill="F0F0F0"/>
        </w:rPr>
        <w:t>C:\docker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>-labs</w:t>
      </w:r>
      <w:r w:rsidRPr="0082576A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\task8&gt; (docker inspect </w:t>
      </w:r>
      <w:proofErr w:type="spellStart"/>
      <w:r w:rsidRPr="0082576A">
        <w:rPr>
          <w:rStyle w:val="HTMLCode"/>
          <w:color w:val="444444"/>
          <w:bdr w:val="none" w:sz="0" w:space="0" w:color="auto" w:frame="1"/>
          <w:shd w:val="clear" w:color="auto" w:fill="F0F0F0"/>
        </w:rPr>
        <w:t>html_data</w:t>
      </w:r>
      <w:proofErr w:type="spellEnd"/>
      <w:r w:rsidRPr="0082576A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| </w:t>
      </w:r>
      <w:proofErr w:type="spellStart"/>
      <w:r w:rsidRPr="0082576A">
        <w:rPr>
          <w:rStyle w:val="HTMLCode"/>
          <w:color w:val="444444"/>
          <w:bdr w:val="none" w:sz="0" w:space="0" w:color="auto" w:frame="1"/>
          <w:shd w:val="clear" w:color="auto" w:fill="F0F0F0"/>
        </w:rPr>
        <w:t>ConvertFrom</w:t>
      </w:r>
      <w:proofErr w:type="spellEnd"/>
      <w:r w:rsidRPr="0082576A">
        <w:rPr>
          <w:rStyle w:val="HTMLCode"/>
          <w:color w:val="444444"/>
          <w:bdr w:val="none" w:sz="0" w:space="0" w:color="auto" w:frame="1"/>
          <w:shd w:val="clear" w:color="auto" w:fill="F0F0F0"/>
        </w:rPr>
        <w:t>-Json).</w:t>
      </w:r>
      <w:proofErr w:type="spellStart"/>
      <w:r w:rsidRPr="0082576A">
        <w:rPr>
          <w:rStyle w:val="HTMLCode"/>
          <w:color w:val="444444"/>
          <w:bdr w:val="none" w:sz="0" w:space="0" w:color="auto" w:frame="1"/>
          <w:shd w:val="clear" w:color="auto" w:fill="F0F0F0"/>
        </w:rPr>
        <w:t>Mounts.Source</w:t>
      </w:r>
      <w:proofErr w:type="spellEnd"/>
    </w:p>
    <w:p w14:paraId="6BB2501B" w14:textId="77777777" w:rsidR="0025333E" w:rsidRDefault="0025333E" w:rsidP="0025333E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</w:p>
    <w:p w14:paraId="32B80755" w14:textId="77777777" w:rsidR="0025333E" w:rsidRDefault="0025333E" w:rsidP="0025333E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82576A">
        <w:rPr>
          <w:rStyle w:val="HTMLCode"/>
          <w:color w:val="444444"/>
          <w:bdr w:val="none" w:sz="0" w:space="0" w:color="auto" w:frame="1"/>
          <w:shd w:val="clear" w:color="auto" w:fill="F0F0F0"/>
        </w:rPr>
        <w:t>C:\docker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>-labs</w:t>
      </w:r>
      <w:r w:rsidRPr="0082576A">
        <w:rPr>
          <w:rStyle w:val="HTMLCode"/>
          <w:color w:val="444444"/>
          <w:bdr w:val="none" w:sz="0" w:space="0" w:color="auto" w:frame="1"/>
          <w:shd w:val="clear" w:color="auto" w:fill="F0F0F0"/>
        </w:rPr>
        <w:t>\task8\index.html</w:t>
      </w:r>
    </w:p>
    <w:p w14:paraId="58FE1488" w14:textId="77777777" w:rsidR="0025333E" w:rsidRDefault="0025333E" w:rsidP="0025333E">
      <w:pPr>
        <w:rPr>
          <w:rFonts w:cstheme="minorHAnsi"/>
          <w:b/>
          <w:bCs/>
          <w:sz w:val="24"/>
          <w:szCs w:val="24"/>
        </w:rPr>
      </w:pPr>
    </w:p>
    <w:p w14:paraId="26667847" w14:textId="77777777" w:rsidR="0025333E" w:rsidRDefault="0025333E" w:rsidP="0025333E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CACCF9" wp14:editId="3E264CD1">
            <wp:extent cx="4005618" cy="1855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28730" cy="18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1196" w14:textId="77777777" w:rsidR="0025333E" w:rsidRDefault="0025333E" w:rsidP="0025333E">
      <w:pPr>
        <w:rPr>
          <w:rFonts w:cstheme="minorHAnsi"/>
          <w:b/>
          <w:bCs/>
          <w:sz w:val="24"/>
          <w:szCs w:val="24"/>
        </w:rPr>
      </w:pPr>
    </w:p>
    <w:p w14:paraId="43AC8082" w14:textId="77777777" w:rsidR="0025333E" w:rsidRPr="00AE4B25" w:rsidRDefault="0025333E" w:rsidP="0025333E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5DB807" wp14:editId="4C69D708">
            <wp:extent cx="4012442" cy="212011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37518" cy="213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A647" w14:textId="77777777" w:rsidR="0025333E" w:rsidRPr="0025333E" w:rsidRDefault="0025333E" w:rsidP="009A1FDC">
      <w:pPr>
        <w:pBdr>
          <w:bottom w:val="single" w:sz="4" w:space="1" w:color="auto"/>
        </w:pBdr>
      </w:pPr>
    </w:p>
    <w:p w14:paraId="0D8188E0" w14:textId="55628BA0" w:rsidR="007B117C" w:rsidRDefault="007B117C" w:rsidP="007B117C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E705C">
        <w:rPr>
          <w:rFonts w:cstheme="minorHAnsi"/>
          <w:color w:val="24292E"/>
          <w:sz w:val="24"/>
          <w:szCs w:val="24"/>
          <w:shd w:val="clear" w:color="auto" w:fill="FFFFFF"/>
        </w:rPr>
        <w:t>Create project folder </w:t>
      </w:r>
      <w:r w:rsidRPr="00EE705C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C:\docker-labs\task</w:t>
      </w:r>
      <w:r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8</w:t>
      </w:r>
      <w:r w:rsidRPr="00EE705C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\</w:t>
      </w:r>
      <w:r w:rsidRPr="00EE705C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3D6C9F70" w14:textId="77777777" w:rsidR="007B117C" w:rsidRDefault="007B117C" w:rsidP="007B117C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0B2D7005" w14:textId="3B0111E5" w:rsidR="007B117C" w:rsidRDefault="007B117C" w:rsidP="007B117C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This task should be completed with the </w:t>
      </w:r>
      <w:r w:rsidRPr="00EE705C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docker</w:t>
      </w:r>
      <w:r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 xml:space="preserve"> run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command</w:t>
      </w:r>
      <w:r w:rsidR="003B3610">
        <w:rPr>
          <w:rFonts w:cstheme="minorHAnsi"/>
          <w:color w:val="24292E"/>
          <w:sz w:val="24"/>
          <w:szCs w:val="24"/>
          <w:shd w:val="clear" w:color="auto" w:fill="FFFFFF"/>
        </w:rPr>
        <w:t>s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692F2B9B" w14:textId="77777777" w:rsidR="007B117C" w:rsidRDefault="007B117C" w:rsidP="007B117C">
      <w:pPr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A776F0">
        <w:rPr>
          <w:rFonts w:cstheme="minorHAnsi"/>
          <w:color w:val="24292E"/>
          <w:sz w:val="24"/>
          <w:szCs w:val="24"/>
          <w:shd w:val="clear" w:color="auto" w:fill="FFFFFF"/>
        </w:rPr>
        <w:t>After formulating the command save it to any file in the above directory.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</w:p>
    <w:p w14:paraId="15558950" w14:textId="77777777" w:rsidR="007B117C" w:rsidRPr="007B117C" w:rsidRDefault="007B117C" w:rsidP="007B117C"/>
    <w:p w14:paraId="67F5F7C3" w14:textId="56CA75F9" w:rsidR="005425A7" w:rsidRDefault="005425A7" w:rsidP="005425A7">
      <w:r>
        <w:rPr>
          <w:noProof/>
        </w:rPr>
        <w:lastRenderedPageBreak/>
        <w:drawing>
          <wp:inline distT="0" distB="0" distL="0" distR="0" wp14:anchorId="66083E39" wp14:editId="4A69C57F">
            <wp:extent cx="5943600" cy="2127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2A39" w14:textId="240D12AD" w:rsidR="00DE10E3" w:rsidRDefault="00F5223C" w:rsidP="00F5223C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F5223C">
        <w:rPr>
          <w:rStyle w:val="HTMLCode"/>
          <w:color w:val="444444"/>
          <w:bdr w:val="none" w:sz="0" w:space="0" w:color="auto" w:frame="1"/>
          <w:shd w:val="clear" w:color="auto" w:fill="F0F0F0"/>
        </w:rPr>
        <w:t>C:\docker</w:t>
      </w:r>
      <w:r w:rsidR="009926A0">
        <w:rPr>
          <w:rStyle w:val="HTMLCode"/>
          <w:color w:val="444444"/>
          <w:bdr w:val="none" w:sz="0" w:space="0" w:color="auto" w:frame="1"/>
          <w:shd w:val="clear" w:color="auto" w:fill="F0F0F0"/>
        </w:rPr>
        <w:t>-labs</w:t>
      </w:r>
      <w:r w:rsidRPr="00F5223C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\task8&gt; docker container run --help </w:t>
      </w:r>
      <w:r w:rsidR="00DE10E3">
        <w:rPr>
          <w:rStyle w:val="HTMLCode"/>
          <w:color w:val="444444"/>
          <w:bdr w:val="none" w:sz="0" w:space="0" w:color="auto" w:frame="1"/>
          <w:shd w:val="clear" w:color="auto" w:fill="F0F0F0"/>
        </w:rPr>
        <w:t>`</w:t>
      </w:r>
    </w:p>
    <w:p w14:paraId="15FBC920" w14:textId="69C7E9AA" w:rsidR="00F5223C" w:rsidRPr="00F5223C" w:rsidRDefault="00DE10E3" w:rsidP="00F5223C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>
        <w:rPr>
          <w:rStyle w:val="HTMLCode"/>
          <w:color w:val="444444"/>
          <w:bdr w:val="none" w:sz="0" w:space="0" w:color="auto" w:frame="1"/>
          <w:shd w:val="clear" w:color="auto" w:fill="F0F0F0"/>
        </w:rPr>
        <w:tab/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ab/>
        <w:t xml:space="preserve">  </w:t>
      </w:r>
      <w:r w:rsidR="00F5223C" w:rsidRPr="00F5223C">
        <w:rPr>
          <w:rStyle w:val="HTMLCode"/>
          <w:color w:val="444444"/>
          <w:bdr w:val="none" w:sz="0" w:space="0" w:color="auto" w:frame="1"/>
          <w:shd w:val="clear" w:color="auto" w:fill="F0F0F0"/>
        </w:rPr>
        <w:t>| Select-String volumes -Context 0,1</w:t>
      </w:r>
    </w:p>
    <w:p w14:paraId="775F8273" w14:textId="77777777" w:rsidR="00F5223C" w:rsidRPr="00F5223C" w:rsidRDefault="00F5223C" w:rsidP="00F5223C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</w:p>
    <w:p w14:paraId="261C6DF7" w14:textId="77777777" w:rsidR="00F5223C" w:rsidRPr="00F5223C" w:rsidRDefault="00F5223C" w:rsidP="00F5223C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F5223C">
        <w:rPr>
          <w:rStyle w:val="HTMLCode"/>
          <w:color w:val="444444"/>
          <w:bdr w:val="none" w:sz="0" w:space="0" w:color="auto" w:frame="1"/>
          <w:shd w:val="clear" w:color="auto" w:fill="F0F0F0"/>
        </w:rPr>
        <w:t>&gt;       --volumes-from list              Mount volumes from the specified</w:t>
      </w:r>
    </w:p>
    <w:p w14:paraId="27620CEF" w14:textId="13A1093A" w:rsidR="00F5223C" w:rsidRDefault="00F5223C" w:rsidP="00F5223C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F5223C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                               container(s)</w:t>
      </w:r>
    </w:p>
    <w:p w14:paraId="522368D6" w14:textId="1728DFD0" w:rsidR="005425A7" w:rsidRDefault="005425A7" w:rsidP="005425A7"/>
    <w:p w14:paraId="05EFFEC6" w14:textId="77777777" w:rsidR="00987338" w:rsidRPr="00D76ABE" w:rsidRDefault="00987338" w:rsidP="00987338">
      <w:pPr>
        <w:rPr>
          <w:rFonts w:cstheme="minorHAnsi"/>
          <w:b/>
          <w:bCs/>
          <w:sz w:val="24"/>
          <w:szCs w:val="24"/>
        </w:rPr>
      </w:pPr>
      <w:r w:rsidRPr="00D76ABE">
        <w:rPr>
          <w:rFonts w:cstheme="minorHAnsi"/>
          <w:b/>
          <w:bCs/>
          <w:sz w:val="24"/>
          <w:szCs w:val="24"/>
        </w:rPr>
        <w:t>Task:</w:t>
      </w:r>
    </w:p>
    <w:p w14:paraId="3C71DD43" w14:textId="630DB61D" w:rsidR="00B02034" w:rsidRPr="00B02034" w:rsidRDefault="00B02034" w:rsidP="00B02034">
      <w:pPr>
        <w:shd w:val="clear" w:color="auto" w:fill="FFFFFF"/>
        <w:spacing w:before="195" w:after="75" w:line="240" w:lineRule="auto"/>
        <w:rPr>
          <w:rFonts w:eastAsia="Times New Roman" w:cstheme="minorHAnsi"/>
          <w:color w:val="24292E"/>
          <w:sz w:val="24"/>
          <w:szCs w:val="24"/>
        </w:rPr>
      </w:pPr>
      <w:r w:rsidRPr="00B02034">
        <w:rPr>
          <w:rFonts w:eastAsia="Times New Roman" w:cstheme="minorHAnsi"/>
          <w:color w:val="24292E"/>
          <w:sz w:val="24"/>
          <w:szCs w:val="24"/>
        </w:rPr>
        <w:t>Run containers with the requirements below:</w:t>
      </w:r>
    </w:p>
    <w:p w14:paraId="77422FB9" w14:textId="77777777" w:rsidR="00B02034" w:rsidRPr="00B02034" w:rsidRDefault="00B02034" w:rsidP="00B02034">
      <w:pPr>
        <w:numPr>
          <w:ilvl w:val="0"/>
          <w:numId w:val="36"/>
        </w:numPr>
        <w:shd w:val="clear" w:color="auto" w:fill="FFFFFF"/>
        <w:spacing w:before="45" w:after="45" w:line="240" w:lineRule="auto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B02034">
        <w:rPr>
          <w:rFonts w:eastAsia="Times New Roman" w:cstheme="minorHAnsi"/>
          <w:b/>
          <w:bCs/>
          <w:color w:val="212529"/>
          <w:sz w:val="24"/>
          <w:szCs w:val="24"/>
        </w:rPr>
        <w:t>html_data</w:t>
      </w:r>
      <w:proofErr w:type="spellEnd"/>
      <w:r w:rsidRPr="00B02034">
        <w:rPr>
          <w:rFonts w:eastAsia="Times New Roman" w:cstheme="minorHAnsi"/>
          <w:color w:val="212529"/>
          <w:sz w:val="24"/>
          <w:szCs w:val="24"/>
        </w:rPr>
        <w:t> container:</w:t>
      </w:r>
    </w:p>
    <w:p w14:paraId="412DCAFC" w14:textId="298BC566" w:rsidR="00B02034" w:rsidRPr="00B02034" w:rsidRDefault="00B02034" w:rsidP="00B02034">
      <w:pPr>
        <w:numPr>
          <w:ilvl w:val="1"/>
          <w:numId w:val="36"/>
        </w:numPr>
        <w:shd w:val="clear" w:color="auto" w:fill="FFFFFF"/>
        <w:spacing w:before="45" w:after="45" w:line="240" w:lineRule="auto"/>
        <w:rPr>
          <w:rFonts w:eastAsia="Times New Roman" w:cstheme="minorHAnsi"/>
          <w:color w:val="212529"/>
          <w:sz w:val="24"/>
          <w:szCs w:val="24"/>
        </w:rPr>
      </w:pPr>
      <w:r w:rsidRPr="00B02034">
        <w:rPr>
          <w:rFonts w:eastAsia="Times New Roman" w:cstheme="minorHAnsi"/>
          <w:color w:val="212529"/>
          <w:sz w:val="24"/>
          <w:szCs w:val="24"/>
        </w:rPr>
        <w:t>should run in detached mode;</w:t>
      </w:r>
    </w:p>
    <w:p w14:paraId="14D10C47" w14:textId="77777777" w:rsidR="00B02034" w:rsidRPr="00B02034" w:rsidRDefault="00B02034" w:rsidP="00B02034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B02034">
        <w:rPr>
          <w:rFonts w:eastAsia="Times New Roman" w:cstheme="minorHAnsi"/>
          <w:color w:val="212529"/>
          <w:sz w:val="24"/>
          <w:szCs w:val="24"/>
        </w:rPr>
        <w:t>should have name: </w:t>
      </w:r>
      <w:proofErr w:type="spellStart"/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html_data</w:t>
      </w:r>
      <w:proofErr w:type="spellEnd"/>
      <w:r w:rsidRPr="00B02034">
        <w:rPr>
          <w:rFonts w:eastAsia="Times New Roman" w:cstheme="minorHAnsi"/>
          <w:color w:val="212529"/>
          <w:sz w:val="24"/>
          <w:szCs w:val="24"/>
        </w:rPr>
        <w:t>;</w:t>
      </w:r>
    </w:p>
    <w:p w14:paraId="32D0B465" w14:textId="280330B6" w:rsidR="00B02034" w:rsidRDefault="00B02034" w:rsidP="00B02034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B02034">
        <w:rPr>
          <w:rFonts w:eastAsia="Times New Roman" w:cstheme="minorHAnsi"/>
          <w:color w:val="212529"/>
          <w:sz w:val="24"/>
          <w:szCs w:val="24"/>
        </w:rPr>
        <w:t>should mount </w:t>
      </w:r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C:\docker</w:t>
      </w:r>
      <w:r w:rsidR="00F20662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-labs</w:t>
      </w:r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\task8</w:t>
      </w:r>
      <w:r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\</w:t>
      </w:r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index.html</w:t>
      </w:r>
      <w:r w:rsidRPr="00B02034">
        <w:rPr>
          <w:rFonts w:eastAsia="Times New Roman" w:cstheme="minorHAnsi"/>
          <w:color w:val="212529"/>
          <w:sz w:val="24"/>
          <w:szCs w:val="24"/>
        </w:rPr>
        <w:t> file from the host to </w:t>
      </w:r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/</w:t>
      </w:r>
      <w:proofErr w:type="spellStart"/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usr</w:t>
      </w:r>
      <w:proofErr w:type="spellEnd"/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/share/</w:t>
      </w:r>
      <w:proofErr w:type="spellStart"/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nginx</w:t>
      </w:r>
      <w:proofErr w:type="spellEnd"/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/html/index.html</w:t>
      </w:r>
      <w:r w:rsidRPr="00B02034">
        <w:rPr>
          <w:rFonts w:eastAsia="Times New Roman" w:cstheme="minorHAnsi"/>
          <w:color w:val="212529"/>
          <w:sz w:val="24"/>
          <w:szCs w:val="24"/>
        </w:rPr>
        <w:t> into the container;</w:t>
      </w:r>
    </w:p>
    <w:p w14:paraId="42E6CE60" w14:textId="0A4E981E" w:rsidR="00807757" w:rsidRPr="00B02034" w:rsidRDefault="00807757" w:rsidP="00B02034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807757">
        <w:rPr>
          <w:rFonts w:eastAsia="Times New Roman" w:cstheme="minorHAnsi"/>
          <w:color w:val="212529"/>
          <w:sz w:val="24"/>
          <w:szCs w:val="24"/>
        </w:rPr>
        <w:t xml:space="preserve">Insert following text “This is the </w:t>
      </w:r>
      <w:proofErr w:type="spellStart"/>
      <w:r w:rsidRPr="00807757">
        <w:rPr>
          <w:rFonts w:eastAsia="Times New Roman" w:cstheme="minorHAnsi"/>
          <w:color w:val="212529"/>
          <w:sz w:val="24"/>
          <w:szCs w:val="24"/>
        </w:rPr>
        <w:t>busybox</w:t>
      </w:r>
      <w:proofErr w:type="spellEnd"/>
      <w:r w:rsidRPr="00807757">
        <w:rPr>
          <w:rFonts w:eastAsia="Times New Roman" w:cstheme="minorHAnsi"/>
          <w:color w:val="212529"/>
          <w:sz w:val="24"/>
          <w:szCs w:val="24"/>
        </w:rPr>
        <w:t xml:space="preserve"> container content!”</w:t>
      </w:r>
      <w:r>
        <w:rPr>
          <w:rFonts w:eastAsia="Times New Roman" w:cstheme="minorHAnsi"/>
          <w:color w:val="212529"/>
          <w:sz w:val="24"/>
          <w:szCs w:val="24"/>
        </w:rPr>
        <w:t xml:space="preserve"> to your html file.</w:t>
      </w:r>
    </w:p>
    <w:p w14:paraId="0BA54DCD" w14:textId="77777777" w:rsidR="00B02034" w:rsidRPr="00B02034" w:rsidRDefault="00B02034" w:rsidP="00B02034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B02034">
        <w:rPr>
          <w:rFonts w:eastAsia="Times New Roman" w:cstheme="minorHAnsi"/>
          <w:color w:val="212529"/>
          <w:sz w:val="24"/>
          <w:szCs w:val="24"/>
        </w:rPr>
        <w:t>used image: </w:t>
      </w:r>
      <w:proofErr w:type="spellStart"/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busybox</w:t>
      </w:r>
      <w:proofErr w:type="spellEnd"/>
      <w:r w:rsidRPr="00B02034">
        <w:rPr>
          <w:rFonts w:eastAsia="Times New Roman" w:cstheme="minorHAnsi"/>
          <w:color w:val="212529"/>
          <w:sz w:val="24"/>
          <w:szCs w:val="24"/>
        </w:rPr>
        <w:t>;</w:t>
      </w:r>
    </w:p>
    <w:p w14:paraId="5FA67368" w14:textId="77777777" w:rsidR="00B02034" w:rsidRPr="00B02034" w:rsidRDefault="00B02034" w:rsidP="00B02034">
      <w:pPr>
        <w:numPr>
          <w:ilvl w:val="0"/>
          <w:numId w:val="36"/>
        </w:numPr>
        <w:shd w:val="clear" w:color="auto" w:fill="FFFFFF"/>
        <w:spacing w:before="45" w:after="45" w:line="240" w:lineRule="auto"/>
        <w:rPr>
          <w:rFonts w:eastAsia="Times New Roman" w:cstheme="minorHAnsi"/>
          <w:color w:val="212529"/>
          <w:sz w:val="24"/>
          <w:szCs w:val="24"/>
        </w:rPr>
      </w:pPr>
      <w:r w:rsidRPr="00B02034">
        <w:rPr>
          <w:rFonts w:eastAsia="Times New Roman" w:cstheme="minorHAnsi"/>
          <w:b/>
          <w:bCs/>
          <w:color w:val="212529"/>
          <w:sz w:val="24"/>
          <w:szCs w:val="24"/>
        </w:rPr>
        <w:t>Web Container #1</w:t>
      </w:r>
      <w:r w:rsidRPr="00B02034">
        <w:rPr>
          <w:rFonts w:eastAsia="Times New Roman" w:cstheme="minorHAnsi"/>
          <w:color w:val="212529"/>
          <w:sz w:val="24"/>
          <w:szCs w:val="24"/>
        </w:rPr>
        <w:t>:</w:t>
      </w:r>
    </w:p>
    <w:p w14:paraId="0FA656FE" w14:textId="77777777" w:rsidR="00B02034" w:rsidRPr="00B02034" w:rsidRDefault="00B02034" w:rsidP="00B02034">
      <w:pPr>
        <w:numPr>
          <w:ilvl w:val="1"/>
          <w:numId w:val="36"/>
        </w:numPr>
        <w:shd w:val="clear" w:color="auto" w:fill="FFFFFF"/>
        <w:spacing w:before="45" w:after="45" w:line="240" w:lineRule="auto"/>
        <w:rPr>
          <w:rFonts w:eastAsia="Times New Roman" w:cstheme="minorHAnsi"/>
          <w:color w:val="212529"/>
          <w:sz w:val="24"/>
          <w:szCs w:val="24"/>
        </w:rPr>
      </w:pPr>
      <w:r w:rsidRPr="00B02034">
        <w:rPr>
          <w:rFonts w:eastAsia="Times New Roman" w:cstheme="minorHAnsi"/>
          <w:color w:val="212529"/>
          <w:sz w:val="24"/>
          <w:szCs w:val="24"/>
        </w:rPr>
        <w:t>container should run in detached mode;</w:t>
      </w:r>
    </w:p>
    <w:p w14:paraId="7B640B90" w14:textId="3B773FBF" w:rsidR="00B02034" w:rsidRPr="00B02034" w:rsidRDefault="00B02034" w:rsidP="00B02034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B02034">
        <w:rPr>
          <w:rFonts w:eastAsia="Times New Roman" w:cstheme="minorHAnsi"/>
          <w:color w:val="212529"/>
          <w:sz w:val="24"/>
          <w:szCs w:val="24"/>
        </w:rPr>
        <w:t>container should expose </w:t>
      </w:r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80</w:t>
      </w:r>
      <w:r w:rsidRPr="00B02034">
        <w:rPr>
          <w:rFonts w:eastAsia="Times New Roman" w:cstheme="minorHAnsi"/>
          <w:color w:val="212529"/>
          <w:sz w:val="24"/>
          <w:szCs w:val="24"/>
        </w:rPr>
        <w:t> container port to </w:t>
      </w:r>
      <w:r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c8088</w:t>
      </w:r>
      <w:r w:rsidRPr="00B02034">
        <w:rPr>
          <w:rFonts w:eastAsia="Times New Roman" w:cstheme="minorHAnsi"/>
          <w:color w:val="212529"/>
          <w:sz w:val="24"/>
          <w:szCs w:val="24"/>
        </w:rPr>
        <w:t> host port;</w:t>
      </w:r>
    </w:p>
    <w:p w14:paraId="481C837B" w14:textId="77777777" w:rsidR="00B02034" w:rsidRPr="00B02034" w:rsidRDefault="00B02034" w:rsidP="00B02034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B02034">
        <w:rPr>
          <w:rFonts w:eastAsia="Times New Roman" w:cstheme="minorHAnsi"/>
          <w:color w:val="212529"/>
          <w:sz w:val="24"/>
          <w:szCs w:val="24"/>
        </w:rPr>
        <w:t>container should use volume from </w:t>
      </w:r>
      <w:proofErr w:type="spellStart"/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html_data</w:t>
      </w:r>
      <w:proofErr w:type="spellEnd"/>
      <w:r w:rsidRPr="00B02034">
        <w:rPr>
          <w:rFonts w:eastAsia="Times New Roman" w:cstheme="minorHAnsi"/>
          <w:color w:val="212529"/>
          <w:sz w:val="24"/>
          <w:szCs w:val="24"/>
        </w:rPr>
        <w:t> container;</w:t>
      </w:r>
    </w:p>
    <w:p w14:paraId="08ECDC61" w14:textId="7192D607" w:rsidR="00B02034" w:rsidRPr="00B02034" w:rsidRDefault="00B02034" w:rsidP="00B02034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B02034">
        <w:rPr>
          <w:rFonts w:eastAsia="Times New Roman" w:cstheme="minorHAnsi"/>
          <w:color w:val="212529"/>
          <w:sz w:val="24"/>
          <w:szCs w:val="24"/>
        </w:rPr>
        <w:t>container name: </w:t>
      </w:r>
      <w:r>
        <w:rPr>
          <w:rFonts w:eastAsia="Times New Roman" w:cstheme="minorHAnsi"/>
          <w:color w:val="212529"/>
          <w:sz w:val="24"/>
          <w:szCs w:val="24"/>
        </w:rPr>
        <w:t>c</w:t>
      </w:r>
      <w:r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8088</w:t>
      </w:r>
      <w:r w:rsidRPr="00B02034">
        <w:rPr>
          <w:rFonts w:eastAsia="Times New Roman" w:cstheme="minorHAnsi"/>
          <w:color w:val="212529"/>
          <w:sz w:val="24"/>
          <w:szCs w:val="24"/>
        </w:rPr>
        <w:t>;</w:t>
      </w:r>
    </w:p>
    <w:p w14:paraId="69DA3D14" w14:textId="4B9090B6" w:rsidR="004C7358" w:rsidRPr="00DC6320" w:rsidRDefault="00B02034" w:rsidP="00DC6320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B02034">
        <w:rPr>
          <w:rFonts w:eastAsia="Times New Roman" w:cstheme="minorHAnsi"/>
          <w:color w:val="212529"/>
          <w:sz w:val="24"/>
          <w:szCs w:val="24"/>
        </w:rPr>
        <w:t>used image: </w:t>
      </w:r>
      <w:proofErr w:type="spellStart"/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nginx</w:t>
      </w:r>
      <w:proofErr w:type="spellEnd"/>
      <w:r w:rsidRPr="00B02034">
        <w:rPr>
          <w:rFonts w:eastAsia="Times New Roman" w:cstheme="minorHAnsi"/>
          <w:color w:val="212529"/>
          <w:sz w:val="24"/>
          <w:szCs w:val="24"/>
        </w:rPr>
        <w:t>.</w:t>
      </w:r>
    </w:p>
    <w:p w14:paraId="04429BAE" w14:textId="77777777" w:rsidR="00B02034" w:rsidRPr="00B02034" w:rsidRDefault="00B02034" w:rsidP="00B02034">
      <w:pPr>
        <w:numPr>
          <w:ilvl w:val="0"/>
          <w:numId w:val="36"/>
        </w:numPr>
        <w:shd w:val="clear" w:color="auto" w:fill="FFFFFF"/>
        <w:spacing w:before="45" w:after="45" w:line="240" w:lineRule="auto"/>
        <w:rPr>
          <w:rFonts w:eastAsia="Times New Roman" w:cstheme="minorHAnsi"/>
          <w:color w:val="212529"/>
          <w:sz w:val="24"/>
          <w:szCs w:val="24"/>
        </w:rPr>
      </w:pPr>
      <w:r w:rsidRPr="00B02034">
        <w:rPr>
          <w:rFonts w:eastAsia="Times New Roman" w:cstheme="minorHAnsi"/>
          <w:b/>
          <w:bCs/>
          <w:color w:val="212529"/>
          <w:sz w:val="24"/>
          <w:szCs w:val="24"/>
        </w:rPr>
        <w:t>Web container #2</w:t>
      </w:r>
      <w:r w:rsidRPr="00B02034">
        <w:rPr>
          <w:rFonts w:eastAsia="Times New Roman" w:cstheme="minorHAnsi"/>
          <w:color w:val="212529"/>
          <w:sz w:val="24"/>
          <w:szCs w:val="24"/>
        </w:rPr>
        <w:t>:</w:t>
      </w:r>
    </w:p>
    <w:p w14:paraId="0A5B20B5" w14:textId="77777777" w:rsidR="00B02034" w:rsidRPr="00B02034" w:rsidRDefault="00B02034" w:rsidP="00B02034">
      <w:pPr>
        <w:numPr>
          <w:ilvl w:val="1"/>
          <w:numId w:val="36"/>
        </w:numPr>
        <w:shd w:val="clear" w:color="auto" w:fill="FFFFFF"/>
        <w:spacing w:before="45" w:after="45" w:line="240" w:lineRule="auto"/>
        <w:rPr>
          <w:rFonts w:eastAsia="Times New Roman" w:cstheme="minorHAnsi"/>
          <w:color w:val="212529"/>
          <w:sz w:val="24"/>
          <w:szCs w:val="24"/>
        </w:rPr>
      </w:pPr>
      <w:r w:rsidRPr="00B02034">
        <w:rPr>
          <w:rFonts w:eastAsia="Times New Roman" w:cstheme="minorHAnsi"/>
          <w:color w:val="212529"/>
          <w:sz w:val="24"/>
          <w:szCs w:val="24"/>
        </w:rPr>
        <w:t>container should run in detached mode;</w:t>
      </w:r>
    </w:p>
    <w:p w14:paraId="65027697" w14:textId="07BA0C0C" w:rsidR="00B02034" w:rsidRPr="00B02034" w:rsidRDefault="00B02034" w:rsidP="00B02034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B02034">
        <w:rPr>
          <w:rFonts w:eastAsia="Times New Roman" w:cstheme="minorHAnsi"/>
          <w:color w:val="212529"/>
          <w:sz w:val="24"/>
          <w:szCs w:val="24"/>
        </w:rPr>
        <w:t>container should expose </w:t>
      </w:r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80</w:t>
      </w:r>
      <w:r w:rsidRPr="00B02034">
        <w:rPr>
          <w:rFonts w:eastAsia="Times New Roman" w:cstheme="minorHAnsi"/>
          <w:color w:val="212529"/>
          <w:sz w:val="24"/>
          <w:szCs w:val="24"/>
        </w:rPr>
        <w:t> container port to </w:t>
      </w:r>
      <w:r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c1</w:t>
      </w:r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8</w:t>
      </w:r>
      <w:r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088</w:t>
      </w:r>
      <w:r w:rsidRPr="00B02034">
        <w:rPr>
          <w:rFonts w:eastAsia="Times New Roman" w:cstheme="minorHAnsi"/>
          <w:color w:val="212529"/>
          <w:sz w:val="24"/>
          <w:szCs w:val="24"/>
        </w:rPr>
        <w:t> host port;</w:t>
      </w:r>
    </w:p>
    <w:p w14:paraId="2A8C6E4E" w14:textId="77777777" w:rsidR="00B02034" w:rsidRPr="00B02034" w:rsidRDefault="00B02034" w:rsidP="00B02034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B02034">
        <w:rPr>
          <w:rFonts w:eastAsia="Times New Roman" w:cstheme="minorHAnsi"/>
          <w:color w:val="212529"/>
          <w:sz w:val="24"/>
          <w:szCs w:val="24"/>
        </w:rPr>
        <w:t>container should use volume from </w:t>
      </w:r>
      <w:proofErr w:type="spellStart"/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html_data</w:t>
      </w:r>
      <w:proofErr w:type="spellEnd"/>
      <w:r w:rsidRPr="00B02034">
        <w:rPr>
          <w:rFonts w:eastAsia="Times New Roman" w:cstheme="minorHAnsi"/>
          <w:color w:val="212529"/>
          <w:sz w:val="24"/>
          <w:szCs w:val="24"/>
        </w:rPr>
        <w:t> container;</w:t>
      </w:r>
    </w:p>
    <w:p w14:paraId="6870650C" w14:textId="2C110D4A" w:rsidR="00B02034" w:rsidRPr="00B02034" w:rsidRDefault="00B02034" w:rsidP="00B02034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B02034">
        <w:rPr>
          <w:rFonts w:eastAsia="Times New Roman" w:cstheme="minorHAnsi"/>
          <w:color w:val="212529"/>
          <w:sz w:val="24"/>
          <w:szCs w:val="24"/>
        </w:rPr>
        <w:t>container name: </w:t>
      </w:r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c</w:t>
      </w:r>
      <w:r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18088</w:t>
      </w:r>
      <w:r w:rsidRPr="00B02034">
        <w:rPr>
          <w:rFonts w:eastAsia="Times New Roman" w:cstheme="minorHAnsi"/>
          <w:color w:val="212529"/>
          <w:sz w:val="24"/>
          <w:szCs w:val="24"/>
        </w:rPr>
        <w:t>;</w:t>
      </w:r>
    </w:p>
    <w:p w14:paraId="74D08FDB" w14:textId="50102FCD" w:rsidR="009D4183" w:rsidRPr="00973568" w:rsidRDefault="00B02034" w:rsidP="00740AB5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02034">
        <w:rPr>
          <w:rFonts w:eastAsia="Times New Roman" w:cstheme="minorHAnsi"/>
          <w:color w:val="212529"/>
          <w:sz w:val="24"/>
          <w:szCs w:val="24"/>
        </w:rPr>
        <w:t>used image: </w:t>
      </w:r>
      <w:proofErr w:type="spellStart"/>
      <w:r w:rsidRPr="00B02034">
        <w:rPr>
          <w:rFonts w:eastAsia="Times New Roman" w:cstheme="minorHAnsi"/>
          <w:color w:val="880000"/>
          <w:sz w:val="24"/>
          <w:szCs w:val="24"/>
          <w:shd w:val="clear" w:color="auto" w:fill="F3F3F3"/>
        </w:rPr>
        <w:t>nginx</w:t>
      </w:r>
      <w:proofErr w:type="spellEnd"/>
      <w:r w:rsidRPr="00B02034">
        <w:rPr>
          <w:rFonts w:eastAsia="Times New Roman" w:cstheme="minorHAnsi"/>
          <w:color w:val="212529"/>
          <w:sz w:val="24"/>
          <w:szCs w:val="24"/>
        </w:rPr>
        <w:t>.</w:t>
      </w:r>
    </w:p>
    <w:p w14:paraId="1806A1DE" w14:textId="517C85AF" w:rsidR="00973568" w:rsidRDefault="00973568" w:rsidP="00973568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12529"/>
          <w:sz w:val="24"/>
          <w:szCs w:val="24"/>
        </w:rPr>
      </w:pPr>
    </w:p>
    <w:p w14:paraId="6207DF5D" w14:textId="77777777" w:rsidR="00B97FD3" w:rsidRPr="00B97FD3" w:rsidRDefault="007276C7" w:rsidP="00B97FD3">
      <w:pPr>
        <w:pStyle w:val="ListParagraph"/>
        <w:rPr>
          <w:rFonts w:cstheme="minorHAnsi"/>
          <w:color w:val="212529"/>
          <w:sz w:val="24"/>
          <w:szCs w:val="24"/>
        </w:rPr>
      </w:pPr>
      <w:r w:rsidRPr="00B97FD3">
        <w:rPr>
          <w:rFonts w:cstheme="minorHAnsi"/>
          <w:b/>
          <w:bCs/>
          <w:sz w:val="24"/>
          <w:szCs w:val="24"/>
        </w:rPr>
        <w:t>Documentation:</w:t>
      </w:r>
    </w:p>
    <w:p w14:paraId="161EE484" w14:textId="092B6D2C" w:rsidR="007276C7" w:rsidRPr="00B97FD3" w:rsidRDefault="00520321" w:rsidP="00B97FD3">
      <w:pPr>
        <w:pStyle w:val="ListParagraph"/>
        <w:numPr>
          <w:ilvl w:val="0"/>
          <w:numId w:val="47"/>
        </w:numPr>
        <w:rPr>
          <w:rFonts w:cstheme="minorHAnsi"/>
          <w:color w:val="212529"/>
          <w:sz w:val="24"/>
          <w:szCs w:val="24"/>
        </w:rPr>
      </w:pPr>
      <w:hyperlink r:id="rId63" w:history="1">
        <w:r w:rsidR="00E34A6A" w:rsidRPr="00B97FD3">
          <w:rPr>
            <w:rStyle w:val="Hyperlink"/>
            <w:rFonts w:cstheme="minorHAnsi"/>
            <w:sz w:val="24"/>
            <w:szCs w:val="24"/>
          </w:rPr>
          <w:t>https://docs.docker.com/storage/volumes/</w:t>
        </w:r>
      </w:hyperlink>
    </w:p>
    <w:p w14:paraId="42AA55D9" w14:textId="7C6F5F13" w:rsidR="00B02034" w:rsidRDefault="007276C7" w:rsidP="007276C7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lastRenderedPageBreak/>
        <w:t>Task 9</w:t>
      </w:r>
    </w:p>
    <w:p w14:paraId="0D815992" w14:textId="77777777" w:rsidR="00D0578E" w:rsidRPr="00BA6895" w:rsidRDefault="003C01E7" w:rsidP="00D0578E">
      <w:pPr>
        <w:rPr>
          <w:ins w:id="101" w:author="Slobolinskyi, Artem" w:date="2021-04-16T16:05:00Z"/>
          <w:rFonts w:cstheme="minorHAnsi"/>
          <w:b/>
          <w:bCs/>
          <w:sz w:val="24"/>
          <w:szCs w:val="24"/>
        </w:rPr>
      </w:pPr>
      <w:r>
        <w:br/>
      </w:r>
      <w:ins w:id="102" w:author="Slobolinskyi, Artem" w:date="2021-04-16T16:05:00Z">
        <w:r w:rsidR="00D0578E" w:rsidRPr="00BA6895">
          <w:rPr>
            <w:rFonts w:cstheme="minorHAnsi"/>
            <w:b/>
            <w:bCs/>
            <w:sz w:val="24"/>
            <w:szCs w:val="24"/>
          </w:rPr>
          <w:t>Expected result:</w:t>
        </w:r>
      </w:ins>
    </w:p>
    <w:p w14:paraId="3655E3E5" w14:textId="5770205A" w:rsidR="00D0578E" w:rsidRPr="00D0578E" w:rsidRDefault="00D0578E" w:rsidP="00D0578E">
      <w:pPr>
        <w:spacing w:after="0" w:line="240" w:lineRule="auto"/>
        <w:rPr>
          <w:ins w:id="103" w:author="Slobolinskyi, Artem" w:date="2021-04-16T16:05:00Z"/>
          <w:rFonts w:cstheme="minorHAnsi"/>
          <w:color w:val="24292E"/>
          <w:sz w:val="24"/>
          <w:szCs w:val="24"/>
          <w:shd w:val="clear" w:color="auto" w:fill="FFFFFF"/>
          <w:lang w:val="en-150"/>
          <w:rPrChange w:id="104" w:author="Slobolinskyi, Artem" w:date="2021-04-16T16:05:00Z">
            <w:rPr>
              <w:ins w:id="105" w:author="Slobolinskyi, Artem" w:date="2021-04-16T16:05:00Z"/>
              <w:rFonts w:cstheme="minorHAnsi"/>
              <w:color w:val="24292E"/>
              <w:sz w:val="24"/>
              <w:szCs w:val="24"/>
              <w:shd w:val="clear" w:color="auto" w:fill="FFFFFF"/>
            </w:rPr>
          </w:rPrChange>
        </w:rPr>
      </w:pPr>
      <w:ins w:id="106" w:author="Slobolinskyi, Artem" w:date="2021-04-16T16:05:00Z">
        <w:r>
          <w:rPr>
            <w:rFonts w:cstheme="minorHAnsi"/>
            <w:color w:val="24292E"/>
            <w:sz w:val="24"/>
            <w:szCs w:val="24"/>
            <w:shd w:val="clear" w:color="auto" w:fill="FFFFFF"/>
            <w:lang w:val="en-150"/>
          </w:rPr>
          <w:t>...</w:t>
        </w:r>
      </w:ins>
    </w:p>
    <w:p w14:paraId="1814A854" w14:textId="77777777" w:rsidR="00D0578E" w:rsidRPr="00CF5D79" w:rsidRDefault="00D0578E" w:rsidP="00D0578E">
      <w:pPr>
        <w:spacing w:after="0" w:line="240" w:lineRule="auto"/>
        <w:rPr>
          <w:ins w:id="107" w:author="Slobolinskyi, Artem" w:date="2021-04-16T16:05:00Z"/>
          <w:rFonts w:cstheme="minorHAnsi"/>
          <w:color w:val="24292E"/>
          <w:sz w:val="24"/>
          <w:szCs w:val="24"/>
          <w:shd w:val="clear" w:color="auto" w:fill="FFFFFF"/>
        </w:rPr>
      </w:pPr>
    </w:p>
    <w:p w14:paraId="76FDA85E" w14:textId="28B83472" w:rsidR="003C01E7" w:rsidRPr="00D0578E" w:rsidRDefault="00D0578E" w:rsidP="003C01E7">
      <w:pPr>
        <w:rPr>
          <w:rFonts w:cstheme="minorHAnsi"/>
          <w:b/>
          <w:bCs/>
          <w:sz w:val="24"/>
          <w:szCs w:val="24"/>
          <w:rPrChange w:id="108" w:author="Slobolinskyi, Artem" w:date="2021-04-16T16:05:00Z">
            <w:rPr/>
          </w:rPrChange>
        </w:rPr>
      </w:pPr>
      <w:ins w:id="109" w:author="Slobolinskyi, Artem" w:date="2021-04-16T16:05:00Z">
        <w:r w:rsidRPr="00BA6895">
          <w:rPr>
            <w:rFonts w:cstheme="minorHAnsi"/>
            <w:b/>
            <w:bCs/>
            <w:sz w:val="24"/>
            <w:szCs w:val="24"/>
          </w:rPr>
          <w:t>Steps to verify the result:</w:t>
        </w:r>
      </w:ins>
      <w:del w:id="110" w:author="Slobolinskyi, Artem" w:date="2021-04-16T16:05:00Z">
        <w:r w:rsidR="003C01E7" w:rsidDel="00D0578E">
          <w:rPr>
            <w:rFonts w:cstheme="minorHAnsi"/>
            <w:b/>
            <w:bCs/>
            <w:sz w:val="24"/>
            <w:szCs w:val="24"/>
          </w:rPr>
          <w:delText>Expected result</w:delText>
        </w:r>
        <w:r w:rsidR="003C01E7" w:rsidRPr="00AE4B25" w:rsidDel="00D0578E">
          <w:rPr>
            <w:rFonts w:cstheme="minorHAnsi"/>
            <w:b/>
            <w:bCs/>
            <w:sz w:val="24"/>
            <w:szCs w:val="24"/>
          </w:rPr>
          <w:delText>:</w:delText>
        </w:r>
      </w:del>
    </w:p>
    <w:p w14:paraId="7C310852" w14:textId="77777777" w:rsidR="003C01E7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>C:\docker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>-labs</w:t>
      </w:r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\task9&gt; docker container exec -it </w:t>
      </w:r>
      <w:proofErr w:type="spellStart"/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>nginx</w:t>
      </w:r>
      <w:proofErr w:type="spellEnd"/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>-</w:t>
      </w:r>
      <w:proofErr w:type="spellStart"/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>aheydarli</w:t>
      </w:r>
      <w:proofErr w:type="spellEnd"/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-bridge 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>`</w:t>
      </w:r>
    </w:p>
    <w:p w14:paraId="00191A78" w14:textId="77777777" w:rsidR="003C01E7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>
        <w:rPr>
          <w:rStyle w:val="HTMLCode"/>
          <w:color w:val="444444"/>
          <w:bdr w:val="none" w:sz="0" w:space="0" w:color="auto" w:frame="1"/>
          <w:shd w:val="clear" w:color="auto" w:fill="F0F0F0"/>
        </w:rPr>
        <w:tab/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ab/>
        <w:t xml:space="preserve">  </w:t>
      </w:r>
      <w:proofErr w:type="spellStart"/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>sh</w:t>
      </w:r>
      <w:proofErr w:type="spellEnd"/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-c "apt-get update &amp;&amp; apt-get install -y </w:t>
      </w:r>
      <w:proofErr w:type="spellStart"/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>iputils</w:t>
      </w:r>
      <w:proofErr w:type="spellEnd"/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>-ping"</w:t>
      </w:r>
    </w:p>
    <w:p w14:paraId="5E1917A1" w14:textId="77777777" w:rsidR="003C01E7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</w:p>
    <w:p w14:paraId="03AC5183" w14:textId="77777777" w:rsidR="003C01E7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>C:\docker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>-labs</w:t>
      </w:r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\task9&gt; docker container exec -it </w:t>
      </w:r>
      <w:proofErr w:type="spellStart"/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>nginx</w:t>
      </w:r>
      <w:proofErr w:type="spellEnd"/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>-</w:t>
      </w:r>
      <w:proofErr w:type="spellStart"/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>aheydarli</w:t>
      </w:r>
      <w:proofErr w:type="spellEnd"/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-bridge 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>`</w:t>
      </w:r>
    </w:p>
    <w:p w14:paraId="04BFBD6D" w14:textId="77777777" w:rsidR="003C01E7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ab/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ab/>
        <w:t xml:space="preserve">  </w:t>
      </w:r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ping -c 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>3</w:t>
      </w:r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tomcat-</w:t>
      </w:r>
      <w:proofErr w:type="spellStart"/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>aheydarli</w:t>
      </w:r>
      <w:proofErr w:type="spellEnd"/>
      <w:r w:rsidRPr="0001156D">
        <w:rPr>
          <w:rStyle w:val="HTMLCode"/>
          <w:color w:val="444444"/>
          <w:bdr w:val="none" w:sz="0" w:space="0" w:color="auto" w:frame="1"/>
          <w:shd w:val="clear" w:color="auto" w:fill="F0F0F0"/>
        </w:rPr>
        <w:t>-bridge</w:t>
      </w:r>
    </w:p>
    <w:p w14:paraId="4AD29FDE" w14:textId="77777777" w:rsidR="003C01E7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</w:p>
    <w:p w14:paraId="0D4BD401" w14:textId="77777777" w:rsidR="003C01E7" w:rsidRPr="00493692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PING tomcat-</w:t>
      </w:r>
      <w:proofErr w:type="spellStart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aheydarli</w:t>
      </w:r>
      <w:proofErr w:type="spellEnd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-bridge (123.45.1.3) 56(84) bytes of data.</w:t>
      </w:r>
    </w:p>
    <w:p w14:paraId="3110E15D" w14:textId="77777777" w:rsidR="003C01E7" w:rsidRPr="00493692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64 bytes from tomcat-</w:t>
      </w:r>
      <w:proofErr w:type="spellStart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aheydarli</w:t>
      </w:r>
      <w:proofErr w:type="spellEnd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-</w:t>
      </w:r>
      <w:proofErr w:type="spellStart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bridge.aheydarli</w:t>
      </w:r>
      <w:proofErr w:type="spellEnd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-bridge (123.45.1.3): </w:t>
      </w:r>
      <w:proofErr w:type="spellStart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icmp_seq</w:t>
      </w:r>
      <w:proofErr w:type="spellEnd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=1 </w:t>
      </w:r>
      <w:proofErr w:type="spellStart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ttl</w:t>
      </w:r>
      <w:proofErr w:type="spellEnd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=64 time=0.161 </w:t>
      </w:r>
      <w:proofErr w:type="spellStart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ms</w:t>
      </w:r>
      <w:proofErr w:type="spellEnd"/>
    </w:p>
    <w:p w14:paraId="6FA26CB2" w14:textId="77777777" w:rsidR="003C01E7" w:rsidRPr="00493692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64 bytes from tomcat-</w:t>
      </w:r>
      <w:proofErr w:type="spellStart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aheydarli</w:t>
      </w:r>
      <w:proofErr w:type="spellEnd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-</w:t>
      </w:r>
      <w:proofErr w:type="spellStart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bridge.aheydarli</w:t>
      </w:r>
      <w:proofErr w:type="spellEnd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-bridge (123.45.1.3): </w:t>
      </w:r>
      <w:proofErr w:type="spellStart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icmp_seq</w:t>
      </w:r>
      <w:proofErr w:type="spellEnd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=2 </w:t>
      </w:r>
      <w:proofErr w:type="spellStart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ttl</w:t>
      </w:r>
      <w:proofErr w:type="spellEnd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=64 time=0.083 </w:t>
      </w:r>
      <w:proofErr w:type="spellStart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ms</w:t>
      </w:r>
      <w:proofErr w:type="spellEnd"/>
    </w:p>
    <w:p w14:paraId="4530E68B" w14:textId="77777777" w:rsidR="003C01E7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64 bytes from tomcat-</w:t>
      </w:r>
      <w:proofErr w:type="spellStart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aheydarli</w:t>
      </w:r>
      <w:proofErr w:type="spellEnd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-</w:t>
      </w:r>
      <w:proofErr w:type="spellStart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>bridge.aheydarli</w:t>
      </w:r>
      <w:proofErr w:type="spellEnd"/>
      <w:r w:rsidRPr="00493692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-bridge (123.45.1.3): </w:t>
      </w:r>
    </w:p>
    <w:p w14:paraId="00094255" w14:textId="77777777" w:rsidR="003C01E7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</w:p>
    <w:p w14:paraId="7E427691" w14:textId="77777777" w:rsidR="003C01E7" w:rsidRPr="00FA29FC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b/>
          <w:bCs/>
          <w:color w:val="444444"/>
          <w:bdr w:val="none" w:sz="0" w:space="0" w:color="auto" w:frame="1"/>
          <w:shd w:val="clear" w:color="auto" w:fill="F0F0F0"/>
        </w:rPr>
      </w:pPr>
      <w:r w:rsidRPr="00FA29FC">
        <w:rPr>
          <w:rStyle w:val="HTMLCode"/>
          <w:b/>
          <w:bCs/>
          <w:color w:val="444444"/>
          <w:bdr w:val="none" w:sz="0" w:space="0" w:color="auto" w:frame="1"/>
          <w:shd w:val="clear" w:color="auto" w:fill="F0F0F0"/>
        </w:rPr>
        <w:t>OR</w:t>
      </w:r>
    </w:p>
    <w:p w14:paraId="56CB81A7" w14:textId="77777777" w:rsidR="003C01E7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</w:p>
    <w:p w14:paraId="5839B736" w14:textId="77777777" w:rsidR="003C01E7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>C:\docker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>-labs</w:t>
      </w: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\task9&gt; docker network inspect </w:t>
      </w:r>
      <w:proofErr w:type="spellStart"/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>aheydarli</w:t>
      </w:r>
      <w:proofErr w:type="spellEnd"/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-bridge </w:t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>`</w:t>
      </w:r>
    </w:p>
    <w:p w14:paraId="393680C3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>
        <w:rPr>
          <w:rStyle w:val="HTMLCode"/>
          <w:color w:val="444444"/>
          <w:bdr w:val="none" w:sz="0" w:space="0" w:color="auto" w:frame="1"/>
          <w:shd w:val="clear" w:color="auto" w:fill="F0F0F0"/>
        </w:rPr>
        <w:tab/>
      </w:r>
      <w:r>
        <w:rPr>
          <w:rStyle w:val="HTMLCode"/>
          <w:color w:val="444444"/>
          <w:bdr w:val="none" w:sz="0" w:space="0" w:color="auto" w:frame="1"/>
          <w:shd w:val="clear" w:color="auto" w:fill="F0F0F0"/>
        </w:rPr>
        <w:tab/>
        <w:t xml:space="preserve"> </w:t>
      </w: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>| Select-String Containers -Context 0,15</w:t>
      </w:r>
    </w:p>
    <w:p w14:paraId="7AF69320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</w:p>
    <w:p w14:paraId="60772E1B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>&gt;         "Containers": {</w:t>
      </w:r>
    </w:p>
    <w:p w14:paraId="5730A8D5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>"554b717e1f7abcc001d289eab4322835352cd495612ad9978ede427373d09103": {</w:t>
      </w:r>
    </w:p>
    <w:p w14:paraId="00C9EA38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        "</w:t>
      </w:r>
      <w:r w:rsidRPr="00080B85">
        <w:rPr>
          <w:rStyle w:val="HTMLCode"/>
          <w:color w:val="444444"/>
          <w:highlight w:val="yellow"/>
          <w:bdr w:val="none" w:sz="0" w:space="0" w:color="auto" w:frame="1"/>
          <w:shd w:val="clear" w:color="auto" w:fill="F0F0F0"/>
        </w:rPr>
        <w:t>Name": "tomcat-</w:t>
      </w:r>
      <w:proofErr w:type="spellStart"/>
      <w:r w:rsidRPr="00080B85">
        <w:rPr>
          <w:rStyle w:val="HTMLCode"/>
          <w:color w:val="444444"/>
          <w:highlight w:val="yellow"/>
          <w:bdr w:val="none" w:sz="0" w:space="0" w:color="auto" w:frame="1"/>
          <w:shd w:val="clear" w:color="auto" w:fill="F0F0F0"/>
        </w:rPr>
        <w:t>aheydarli</w:t>
      </w:r>
      <w:proofErr w:type="spellEnd"/>
      <w:r w:rsidRPr="00080B85">
        <w:rPr>
          <w:rStyle w:val="HTMLCode"/>
          <w:color w:val="444444"/>
          <w:highlight w:val="yellow"/>
          <w:bdr w:val="none" w:sz="0" w:space="0" w:color="auto" w:frame="1"/>
          <w:shd w:val="clear" w:color="auto" w:fill="F0F0F0"/>
        </w:rPr>
        <w:t>-bridge</w:t>
      </w: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>",</w:t>
      </w:r>
    </w:p>
    <w:p w14:paraId="5D2B1CF7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        "</w:t>
      </w:r>
      <w:proofErr w:type="spellStart"/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>EndpointID</w:t>
      </w:r>
      <w:proofErr w:type="spellEnd"/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>": "53621ac885eeb61e5c6007afca748d9dabbf4e70acb2b86f4ced933e0750e023",</w:t>
      </w:r>
    </w:p>
    <w:p w14:paraId="5A031987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        "</w:t>
      </w:r>
      <w:proofErr w:type="spellStart"/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>MacAddress</w:t>
      </w:r>
      <w:proofErr w:type="spellEnd"/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>": "02:42:7b:2d:01:03",</w:t>
      </w:r>
    </w:p>
    <w:p w14:paraId="43F747A1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        "IPv4Address": "123.45.1.3/24",</w:t>
      </w:r>
    </w:p>
    <w:p w14:paraId="0083C16F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        "IPv6Address": ""</w:t>
      </w:r>
    </w:p>
    <w:p w14:paraId="59A07FE9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    },             "ce3b11974579bc9e88bf2413dd74836e2888a385cbd4fd82593093a459846b71": {</w:t>
      </w:r>
    </w:p>
    <w:p w14:paraId="7D57FD83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        "</w:t>
      </w:r>
      <w:r w:rsidRPr="00080B85">
        <w:rPr>
          <w:rStyle w:val="HTMLCode"/>
          <w:color w:val="444444"/>
          <w:highlight w:val="yellow"/>
          <w:bdr w:val="none" w:sz="0" w:space="0" w:color="auto" w:frame="1"/>
          <w:shd w:val="clear" w:color="auto" w:fill="F0F0F0"/>
        </w:rPr>
        <w:t>Name": "</w:t>
      </w:r>
      <w:proofErr w:type="spellStart"/>
      <w:r w:rsidRPr="00080B85">
        <w:rPr>
          <w:rStyle w:val="HTMLCode"/>
          <w:color w:val="444444"/>
          <w:highlight w:val="yellow"/>
          <w:bdr w:val="none" w:sz="0" w:space="0" w:color="auto" w:frame="1"/>
          <w:shd w:val="clear" w:color="auto" w:fill="F0F0F0"/>
        </w:rPr>
        <w:t>nginx</w:t>
      </w:r>
      <w:proofErr w:type="spellEnd"/>
      <w:r w:rsidRPr="00080B85">
        <w:rPr>
          <w:rStyle w:val="HTMLCode"/>
          <w:color w:val="444444"/>
          <w:highlight w:val="yellow"/>
          <w:bdr w:val="none" w:sz="0" w:space="0" w:color="auto" w:frame="1"/>
          <w:shd w:val="clear" w:color="auto" w:fill="F0F0F0"/>
        </w:rPr>
        <w:t>-</w:t>
      </w:r>
      <w:proofErr w:type="spellStart"/>
      <w:r w:rsidRPr="00080B85">
        <w:rPr>
          <w:rStyle w:val="HTMLCode"/>
          <w:color w:val="444444"/>
          <w:highlight w:val="yellow"/>
          <w:bdr w:val="none" w:sz="0" w:space="0" w:color="auto" w:frame="1"/>
          <w:shd w:val="clear" w:color="auto" w:fill="F0F0F0"/>
        </w:rPr>
        <w:t>aheydarli</w:t>
      </w:r>
      <w:proofErr w:type="spellEnd"/>
      <w:r w:rsidRPr="00080B85">
        <w:rPr>
          <w:rStyle w:val="HTMLCode"/>
          <w:color w:val="444444"/>
          <w:highlight w:val="yellow"/>
          <w:bdr w:val="none" w:sz="0" w:space="0" w:color="auto" w:frame="1"/>
          <w:shd w:val="clear" w:color="auto" w:fill="F0F0F0"/>
        </w:rPr>
        <w:t>-bridge</w:t>
      </w: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>",</w:t>
      </w:r>
    </w:p>
    <w:p w14:paraId="33A57729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        "</w:t>
      </w:r>
      <w:proofErr w:type="spellStart"/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>EndpointID</w:t>
      </w:r>
      <w:proofErr w:type="spellEnd"/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>": "ceab2200fda56d5ba1188530330e823d008a47379609d1e1e4413dd2dc750a95",</w:t>
      </w:r>
    </w:p>
    <w:p w14:paraId="6DD94160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        "</w:t>
      </w:r>
      <w:proofErr w:type="spellStart"/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>MacAddress</w:t>
      </w:r>
      <w:proofErr w:type="spellEnd"/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>": "02:42:7b:2d:01:02",</w:t>
      </w:r>
    </w:p>
    <w:p w14:paraId="42ADE5C7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        "IPv4Address": "123.45.1.2/24",</w:t>
      </w:r>
    </w:p>
    <w:p w14:paraId="2454DE55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        "IPv6Address": ""</w:t>
      </w:r>
    </w:p>
    <w:p w14:paraId="66E230F4" w14:textId="77777777" w:rsidR="003C01E7" w:rsidRPr="00080B85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    }</w:t>
      </w:r>
    </w:p>
    <w:p w14:paraId="0E7CE4D3" w14:textId="77777777" w:rsidR="003C01E7" w:rsidRDefault="003C01E7" w:rsidP="003C01E7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color w:val="444444"/>
          <w:bdr w:val="none" w:sz="0" w:space="0" w:color="auto" w:frame="1"/>
          <w:shd w:val="clear" w:color="auto" w:fill="F0F0F0"/>
        </w:rPr>
      </w:pPr>
      <w:r w:rsidRPr="00080B85">
        <w:rPr>
          <w:rStyle w:val="HTMLCode"/>
          <w:color w:val="444444"/>
          <w:bdr w:val="none" w:sz="0" w:space="0" w:color="auto" w:frame="1"/>
          <w:shd w:val="clear" w:color="auto" w:fill="F0F0F0"/>
        </w:rPr>
        <w:t xml:space="preserve">          },</w:t>
      </w:r>
    </w:p>
    <w:p w14:paraId="68632082" w14:textId="77777777" w:rsidR="003C01E7" w:rsidRPr="00875463" w:rsidRDefault="003C01E7" w:rsidP="00BE59D2">
      <w:pPr>
        <w:pStyle w:val="NormalWeb"/>
        <w:pBdr>
          <w:bottom w:val="single" w:sz="4" w:space="1" w:color="auto"/>
        </w:pBdr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</w:rPr>
      </w:pPr>
    </w:p>
    <w:p w14:paraId="70D8488D" w14:textId="77777777" w:rsidR="005D0AF3" w:rsidRDefault="005D0AF3" w:rsidP="005D0A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4292E"/>
        </w:rPr>
      </w:pPr>
    </w:p>
    <w:p w14:paraId="66852AC2" w14:textId="116B7439" w:rsidR="005D0AF3" w:rsidRDefault="005D0AF3" w:rsidP="005D0A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B82E21">
        <w:rPr>
          <w:rFonts w:asciiTheme="minorHAnsi" w:hAnsiTheme="minorHAnsi" w:cstheme="minorHAnsi"/>
          <w:b/>
          <w:bCs/>
          <w:color w:val="24292E"/>
        </w:rPr>
        <w:t xml:space="preserve">NOTE: </w:t>
      </w:r>
      <w:r>
        <w:rPr>
          <w:rFonts w:asciiTheme="minorHAnsi" w:hAnsiTheme="minorHAnsi" w:cstheme="minorHAnsi"/>
          <w:b/>
          <w:bCs/>
          <w:color w:val="24292E"/>
        </w:rPr>
        <w:t xml:space="preserve">Change </w:t>
      </w:r>
      <w:r w:rsidR="008E51E0">
        <w:rPr>
          <w:rFonts w:asciiTheme="minorHAnsi" w:hAnsiTheme="minorHAnsi" w:cstheme="minorHAnsi"/>
          <w:b/>
          <w:bCs/>
          <w:color w:val="24292E"/>
        </w:rPr>
        <w:t xml:space="preserve">container name, </w:t>
      </w:r>
      <w:r>
        <w:rPr>
          <w:rFonts w:asciiTheme="minorHAnsi" w:hAnsiTheme="minorHAnsi" w:cstheme="minorHAnsi"/>
          <w:b/>
          <w:bCs/>
          <w:color w:val="24292E"/>
        </w:rPr>
        <w:t xml:space="preserve">network name and </w:t>
      </w:r>
      <w:r w:rsidR="008E51E0">
        <w:rPr>
          <w:rFonts w:asciiTheme="minorHAnsi" w:hAnsiTheme="minorHAnsi" w:cstheme="minorHAnsi"/>
          <w:b/>
          <w:bCs/>
          <w:color w:val="24292E"/>
        </w:rPr>
        <w:t xml:space="preserve">their </w:t>
      </w:r>
      <w:r>
        <w:rPr>
          <w:rFonts w:asciiTheme="minorHAnsi" w:hAnsiTheme="minorHAnsi" w:cstheme="minorHAnsi"/>
          <w:b/>
          <w:bCs/>
          <w:color w:val="24292E"/>
        </w:rPr>
        <w:t>label</w:t>
      </w:r>
      <w:r w:rsidR="008E51E0">
        <w:rPr>
          <w:rFonts w:asciiTheme="minorHAnsi" w:hAnsiTheme="minorHAnsi" w:cstheme="minorHAnsi"/>
          <w:b/>
          <w:bCs/>
          <w:color w:val="24292E"/>
        </w:rPr>
        <w:t>s</w:t>
      </w:r>
      <w:r>
        <w:rPr>
          <w:rFonts w:asciiTheme="minorHAnsi" w:hAnsiTheme="minorHAnsi" w:cstheme="minorHAnsi"/>
          <w:b/>
          <w:bCs/>
          <w:color w:val="24292E"/>
        </w:rPr>
        <w:t xml:space="preserve"> according to </w:t>
      </w:r>
      <w:r w:rsidRPr="00B82E21">
        <w:rPr>
          <w:rFonts w:asciiTheme="minorHAnsi" w:hAnsiTheme="minorHAnsi" w:cstheme="minorHAnsi"/>
          <w:b/>
          <w:bCs/>
          <w:color w:val="24292E"/>
        </w:rPr>
        <w:t xml:space="preserve">your name and surname. In my case, it is: </w:t>
      </w:r>
      <w:proofErr w:type="spellStart"/>
      <w:r w:rsidRPr="00B82E21">
        <w:rPr>
          <w:rStyle w:val="HTMLCode"/>
          <w:rFonts w:ascii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aheydarli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 xml:space="preserve"> </w:t>
      </w:r>
      <w:r>
        <w:rPr>
          <w:rFonts w:asciiTheme="minorHAnsi" w:hAnsiTheme="minorHAnsi" w:cstheme="minorHAnsi"/>
          <w:color w:val="24292E"/>
        </w:rPr>
        <w:t xml:space="preserve">and </w:t>
      </w:r>
      <w:r>
        <w:rPr>
          <w:rStyle w:val="HTMLCode"/>
          <w:rFonts w:ascii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Anar H</w:t>
      </w:r>
      <w:r w:rsidRPr="00B82E21">
        <w:rPr>
          <w:rStyle w:val="HTMLCode"/>
          <w:rFonts w:asciiTheme="minorHAnsi" w:hAnsiTheme="minorHAnsi" w:cstheme="minorHAnsi"/>
          <w:b/>
          <w:bCs/>
          <w:color w:val="880000"/>
          <w:sz w:val="24"/>
          <w:szCs w:val="24"/>
          <w:shd w:val="clear" w:color="auto" w:fill="F3F3F3"/>
        </w:rPr>
        <w:t>eydarli</w:t>
      </w:r>
    </w:p>
    <w:p w14:paraId="3F27EBCA" w14:textId="2C4CAF90" w:rsidR="005D0AF3" w:rsidRDefault="005D0AF3" w:rsidP="005D0AF3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</w:rPr>
      </w:pPr>
      <w:r w:rsidRPr="00A75278">
        <w:rPr>
          <w:rFonts w:asciiTheme="minorHAnsi" w:hAnsiTheme="minorHAnsi" w:cstheme="minorHAnsi"/>
        </w:rPr>
        <w:t xml:space="preserve">Check the links </w:t>
      </w:r>
      <w:r w:rsidR="0071083C">
        <w:rPr>
          <w:rFonts w:asciiTheme="minorHAnsi" w:hAnsiTheme="minorHAnsi" w:cstheme="minorHAnsi"/>
        </w:rPr>
        <w:t>on the bottom</w:t>
      </w:r>
      <w:r w:rsidRPr="00A75278">
        <w:rPr>
          <w:rFonts w:asciiTheme="minorHAnsi" w:hAnsiTheme="minorHAnsi" w:cstheme="minorHAnsi"/>
        </w:rPr>
        <w:t xml:space="preserve"> and create custom network</w:t>
      </w:r>
      <w:r w:rsidR="0071083C">
        <w:rPr>
          <w:rFonts w:asciiTheme="minorHAnsi" w:hAnsiTheme="minorHAnsi" w:cstheme="minorHAnsi"/>
        </w:rPr>
        <w:t xml:space="preserve"> with the following requirements:</w:t>
      </w:r>
    </w:p>
    <w:p w14:paraId="10237994" w14:textId="77777777" w:rsidR="00B9715E" w:rsidRDefault="00B9715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75A9B2EA" w14:textId="77777777" w:rsidR="00B9715E" w:rsidRPr="00D76ABE" w:rsidRDefault="00B9715E" w:rsidP="00B9715E">
      <w:pPr>
        <w:rPr>
          <w:rFonts w:cstheme="minorHAnsi"/>
          <w:b/>
          <w:bCs/>
          <w:sz w:val="24"/>
          <w:szCs w:val="24"/>
        </w:rPr>
      </w:pPr>
      <w:r w:rsidRPr="00D76ABE">
        <w:rPr>
          <w:rFonts w:cstheme="minorHAnsi"/>
          <w:b/>
          <w:bCs/>
          <w:sz w:val="24"/>
          <w:szCs w:val="24"/>
        </w:rPr>
        <w:lastRenderedPageBreak/>
        <w:t>Task:</w:t>
      </w:r>
    </w:p>
    <w:p w14:paraId="203A0EC3" w14:textId="0A41B7B1" w:rsidR="007B117C" w:rsidRPr="00E96F9E" w:rsidRDefault="007B117C" w:rsidP="00E96F9E">
      <w:pPr>
        <w:rPr>
          <w:rFonts w:cstheme="minorHAnsi"/>
          <w:b/>
          <w:bCs/>
          <w:sz w:val="24"/>
          <w:szCs w:val="24"/>
        </w:rPr>
      </w:pPr>
      <w:r w:rsidRPr="00E96F9E">
        <w:rPr>
          <w:rFonts w:cstheme="minorHAnsi"/>
          <w:b/>
          <w:bCs/>
          <w:sz w:val="24"/>
          <w:szCs w:val="24"/>
        </w:rPr>
        <w:t>Parameters:</w:t>
      </w:r>
    </w:p>
    <w:p w14:paraId="6E5513D9" w14:textId="77777777" w:rsidR="007B117C" w:rsidRPr="00E96F9E" w:rsidRDefault="007B117C" w:rsidP="007B117C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E96F9E">
        <w:rPr>
          <w:rStyle w:val="Strong"/>
          <w:rFonts w:cstheme="minorHAnsi"/>
          <w:color w:val="212529"/>
          <w:sz w:val="24"/>
          <w:szCs w:val="24"/>
        </w:rPr>
        <w:t>Network name</w:t>
      </w:r>
      <w:r w:rsidRPr="00E96F9E">
        <w:rPr>
          <w:rFonts w:cstheme="minorHAnsi"/>
          <w:color w:val="212529"/>
          <w:sz w:val="24"/>
          <w:szCs w:val="24"/>
        </w:rPr>
        <w:t>: </w:t>
      </w:r>
      <w:proofErr w:type="spellStart"/>
      <w:r w:rsidRPr="00E96F9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E96F9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-bridge</w:t>
      </w:r>
    </w:p>
    <w:p w14:paraId="50E750D6" w14:textId="77777777" w:rsidR="007B117C" w:rsidRPr="00E96F9E" w:rsidRDefault="007B117C" w:rsidP="007B117C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E96F9E">
        <w:rPr>
          <w:rStyle w:val="Strong"/>
          <w:rFonts w:cstheme="minorHAnsi"/>
          <w:color w:val="212529"/>
          <w:sz w:val="24"/>
          <w:szCs w:val="24"/>
        </w:rPr>
        <w:t>Driver</w:t>
      </w:r>
      <w:r w:rsidRPr="00E96F9E">
        <w:rPr>
          <w:rFonts w:cstheme="minorHAnsi"/>
          <w:color w:val="212529"/>
          <w:sz w:val="24"/>
          <w:szCs w:val="24"/>
        </w:rPr>
        <w:t>: </w:t>
      </w:r>
      <w:r w:rsidRPr="00E96F9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bridge</w:t>
      </w:r>
    </w:p>
    <w:p w14:paraId="5514F5E3" w14:textId="77777777" w:rsidR="007B117C" w:rsidRPr="00E96F9E" w:rsidRDefault="007B117C" w:rsidP="007B117C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E96F9E">
        <w:rPr>
          <w:rStyle w:val="Strong"/>
          <w:rFonts w:cstheme="minorHAnsi"/>
          <w:color w:val="212529"/>
          <w:sz w:val="24"/>
          <w:szCs w:val="24"/>
        </w:rPr>
        <w:t>Subnet</w:t>
      </w:r>
      <w:r w:rsidRPr="00E96F9E">
        <w:rPr>
          <w:rFonts w:cstheme="minorHAnsi"/>
          <w:color w:val="212529"/>
          <w:sz w:val="24"/>
          <w:szCs w:val="24"/>
        </w:rPr>
        <w:t>: </w:t>
      </w:r>
      <w:r w:rsidRPr="00E96F9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123.45.1.0/24</w:t>
      </w:r>
    </w:p>
    <w:p w14:paraId="2029DEA2" w14:textId="77777777" w:rsidR="007B117C" w:rsidRPr="00E96F9E" w:rsidRDefault="007B117C" w:rsidP="007B117C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E96F9E">
        <w:rPr>
          <w:rStyle w:val="Strong"/>
          <w:rFonts w:cstheme="minorHAnsi"/>
          <w:color w:val="212529"/>
          <w:sz w:val="24"/>
          <w:szCs w:val="24"/>
        </w:rPr>
        <w:t>IP Range</w:t>
      </w:r>
      <w:r w:rsidRPr="00E96F9E">
        <w:rPr>
          <w:rFonts w:cstheme="minorHAnsi"/>
          <w:color w:val="212529"/>
          <w:sz w:val="24"/>
          <w:szCs w:val="24"/>
        </w:rPr>
        <w:t>: </w:t>
      </w:r>
      <w:r w:rsidRPr="00E96F9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123.45.1.0/24</w:t>
      </w:r>
    </w:p>
    <w:p w14:paraId="014EA62D" w14:textId="5AAE5A81" w:rsidR="007B117C" w:rsidRPr="00E96F9E" w:rsidRDefault="007B117C" w:rsidP="007B117C">
      <w:pPr>
        <w:numPr>
          <w:ilvl w:val="0"/>
          <w:numId w:val="38"/>
        </w:num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color w:val="212529"/>
          <w:sz w:val="24"/>
          <w:szCs w:val="24"/>
        </w:rPr>
      </w:pPr>
      <w:r w:rsidRPr="00E96F9E">
        <w:rPr>
          <w:rStyle w:val="Strong"/>
          <w:rFonts w:cstheme="minorHAnsi"/>
          <w:color w:val="212529"/>
          <w:sz w:val="24"/>
          <w:szCs w:val="24"/>
        </w:rPr>
        <w:t>Label</w:t>
      </w:r>
      <w:r w:rsidRPr="00E96F9E">
        <w:rPr>
          <w:rFonts w:cstheme="minorHAnsi"/>
          <w:color w:val="212529"/>
          <w:sz w:val="24"/>
          <w:szCs w:val="24"/>
        </w:rPr>
        <w:t>: </w:t>
      </w:r>
      <w:proofErr w:type="spellStart"/>
      <w:r w:rsidRPr="00E96F9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createdby</w:t>
      </w:r>
      <w:proofErr w:type="spellEnd"/>
      <w:r w:rsidRPr="00E96F9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=</w:t>
      </w:r>
      <w:proofErr w:type="spellStart"/>
      <w:r w:rsidRPr="00E96F9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Anar_Heydarli</w:t>
      </w:r>
      <w:proofErr w:type="spellEnd"/>
    </w:p>
    <w:p w14:paraId="6DD2F12F" w14:textId="77777777" w:rsidR="00E96F9E" w:rsidRPr="00E96F9E" w:rsidRDefault="00E96F9E" w:rsidP="00321B90">
      <w:pPr>
        <w:shd w:val="clear" w:color="auto" w:fill="FFFFFF"/>
        <w:spacing w:after="0" w:line="240" w:lineRule="auto"/>
        <w:ind w:left="720"/>
        <w:rPr>
          <w:rFonts w:cstheme="minorHAnsi"/>
          <w:color w:val="212529"/>
          <w:sz w:val="24"/>
          <w:szCs w:val="24"/>
        </w:rPr>
      </w:pPr>
    </w:p>
    <w:p w14:paraId="4149BE1A" w14:textId="77777777" w:rsidR="007B117C" w:rsidRPr="00E96F9E" w:rsidRDefault="007B117C" w:rsidP="00E96F9E">
      <w:pPr>
        <w:rPr>
          <w:rFonts w:cstheme="minorHAnsi"/>
          <w:b/>
          <w:bCs/>
          <w:sz w:val="24"/>
          <w:szCs w:val="24"/>
        </w:rPr>
      </w:pPr>
      <w:r w:rsidRPr="00E96F9E">
        <w:rPr>
          <w:rFonts w:cstheme="minorHAnsi"/>
          <w:b/>
          <w:bCs/>
          <w:sz w:val="24"/>
          <w:szCs w:val="24"/>
        </w:rPr>
        <w:t>Hint:</w:t>
      </w:r>
    </w:p>
    <w:p w14:paraId="450EB64D" w14:textId="1DBCDA63" w:rsidR="007B117C" w:rsidRDefault="007B117C" w:rsidP="007B117C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E96F9E">
        <w:rPr>
          <w:rFonts w:asciiTheme="minorHAnsi" w:hAnsiTheme="minorHAnsi" w:cstheme="minorHAnsi"/>
          <w:color w:val="24292E"/>
        </w:rPr>
        <w:t>You can check all configuration parameters by inspecting this network</w:t>
      </w:r>
    </w:p>
    <w:p w14:paraId="096042AC" w14:textId="612D19DF" w:rsidR="00A75278" w:rsidRDefault="00A75278" w:rsidP="007B117C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>Once</w:t>
      </w:r>
      <w:r w:rsidRPr="00A75278">
        <w:rPr>
          <w:rFonts w:asciiTheme="minorHAnsi" w:hAnsiTheme="minorHAnsi" w:cstheme="minorHAnsi"/>
          <w:color w:val="24292E"/>
          <w:shd w:val="clear" w:color="auto" w:fill="FFFFFF"/>
        </w:rPr>
        <w:t>, you created </w:t>
      </w:r>
      <w:proofErr w:type="spellStart"/>
      <w:r w:rsidRPr="00A75278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A75278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-bridge</w:t>
      </w:r>
      <w:r w:rsidRPr="00A75278">
        <w:rPr>
          <w:rFonts w:asciiTheme="minorHAnsi" w:hAnsiTheme="minorHAnsi" w:cstheme="minorHAnsi"/>
          <w:color w:val="24292E"/>
          <w:shd w:val="clear" w:color="auto" w:fill="FFFFFF"/>
        </w:rPr>
        <w:t> network</w:t>
      </w:r>
      <w:r>
        <w:rPr>
          <w:rFonts w:asciiTheme="minorHAnsi" w:hAnsiTheme="minorHAnsi" w:cstheme="minorHAnsi"/>
          <w:color w:val="24292E"/>
          <w:shd w:val="clear" w:color="auto" w:fill="FFFFFF"/>
        </w:rPr>
        <w:t>…</w:t>
      </w:r>
      <w:r w:rsidRPr="00A75278">
        <w:rPr>
          <w:rFonts w:asciiTheme="minorHAnsi" w:hAnsiTheme="minorHAnsi" w:cstheme="minorHAnsi"/>
          <w:color w:val="24292E"/>
          <w:shd w:val="clear" w:color="auto" w:fill="FFFFFF"/>
        </w:rPr>
        <w:t xml:space="preserve"> Let’s use it!</w:t>
      </w:r>
    </w:p>
    <w:p w14:paraId="61189AFD" w14:textId="77777777" w:rsidR="003D3505" w:rsidRPr="003D3505" w:rsidRDefault="003D3505" w:rsidP="003D3505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3D3505">
        <w:rPr>
          <w:rFonts w:asciiTheme="minorHAnsi" w:hAnsiTheme="minorHAnsi" w:cstheme="minorHAnsi"/>
          <w:color w:val="24292E"/>
        </w:rPr>
        <w:t>Run Nginx and Tomcat in Custom Network, specify custom label</w:t>
      </w:r>
    </w:p>
    <w:p w14:paraId="07FECC15" w14:textId="77777777" w:rsidR="003D3505" w:rsidRPr="003D3505" w:rsidRDefault="003D3505" w:rsidP="003D3505">
      <w:pPr>
        <w:pStyle w:val="NormalWeb"/>
        <w:shd w:val="clear" w:color="auto" w:fill="FAF5ED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3D3505">
        <w:rPr>
          <w:rFonts w:asciiTheme="minorHAnsi" w:hAnsiTheme="minorHAnsi" w:cstheme="minorHAnsi"/>
          <w:color w:val="24292E"/>
        </w:rPr>
        <w:t xml:space="preserve"> You don’t need to configure proxy on </w:t>
      </w:r>
      <w:proofErr w:type="spellStart"/>
      <w:r w:rsidRPr="003D3505">
        <w:rPr>
          <w:rFonts w:asciiTheme="minorHAnsi" w:hAnsiTheme="minorHAnsi" w:cstheme="minorHAnsi"/>
          <w:color w:val="24292E"/>
        </w:rPr>
        <w:t>nginx</w:t>
      </w:r>
      <w:proofErr w:type="spellEnd"/>
      <w:r w:rsidRPr="003D3505">
        <w:rPr>
          <w:rFonts w:asciiTheme="minorHAnsi" w:hAnsiTheme="minorHAnsi" w:cstheme="minorHAnsi"/>
          <w:color w:val="24292E"/>
        </w:rPr>
        <w:t xml:space="preserve"> to tomcat.</w:t>
      </w:r>
    </w:p>
    <w:p w14:paraId="2CFFD5D5" w14:textId="7D731120" w:rsidR="00823666" w:rsidRPr="00823666" w:rsidRDefault="00B66A26" w:rsidP="0082366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  <w:r w:rsidR="00823666" w:rsidRPr="00823666">
        <w:rPr>
          <w:rFonts w:cstheme="minorHAnsi"/>
          <w:b/>
          <w:bCs/>
          <w:sz w:val="24"/>
          <w:szCs w:val="24"/>
        </w:rPr>
        <w:t>Requirements:</w:t>
      </w:r>
    </w:p>
    <w:p w14:paraId="6DBB07DF" w14:textId="77777777" w:rsidR="00823666" w:rsidRPr="00823666" w:rsidRDefault="00823666" w:rsidP="00823666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823666">
        <w:rPr>
          <w:rStyle w:val="Strong"/>
          <w:rFonts w:asciiTheme="minorHAnsi" w:hAnsiTheme="minorHAnsi" w:cstheme="minorHAnsi"/>
          <w:color w:val="24292E"/>
        </w:rPr>
        <w:t>Container #1</w:t>
      </w:r>
      <w:r w:rsidRPr="00823666">
        <w:rPr>
          <w:rFonts w:asciiTheme="minorHAnsi" w:hAnsiTheme="minorHAnsi" w:cstheme="minorHAnsi"/>
          <w:color w:val="24292E"/>
        </w:rPr>
        <w:t>:</w:t>
      </w:r>
    </w:p>
    <w:p w14:paraId="3B29D865" w14:textId="77777777" w:rsidR="00823666" w:rsidRPr="00823666" w:rsidRDefault="00823666" w:rsidP="00823666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823666">
        <w:rPr>
          <w:rFonts w:cstheme="minorHAnsi"/>
          <w:color w:val="212529"/>
          <w:sz w:val="24"/>
          <w:szCs w:val="24"/>
        </w:rPr>
        <w:t>container should run in </w:t>
      </w:r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detached</w:t>
      </w:r>
      <w:r w:rsidRPr="00823666">
        <w:rPr>
          <w:rFonts w:cstheme="minorHAnsi"/>
          <w:color w:val="212529"/>
          <w:sz w:val="24"/>
          <w:szCs w:val="24"/>
        </w:rPr>
        <w:t> mode</w:t>
      </w:r>
    </w:p>
    <w:p w14:paraId="4F5F6133" w14:textId="77777777" w:rsidR="00823666" w:rsidRPr="00823666" w:rsidRDefault="00823666" w:rsidP="00823666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823666">
        <w:rPr>
          <w:rFonts w:cstheme="minorHAnsi"/>
          <w:color w:val="212529"/>
          <w:sz w:val="24"/>
          <w:szCs w:val="24"/>
        </w:rPr>
        <w:t>container name: </w:t>
      </w:r>
      <w:proofErr w:type="spellStart"/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nginx</w:t>
      </w:r>
      <w:proofErr w:type="spellEnd"/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</w:t>
      </w:r>
      <w:proofErr w:type="spellStart"/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-bridge</w:t>
      </w:r>
    </w:p>
    <w:p w14:paraId="1920B872" w14:textId="77777777" w:rsidR="00823666" w:rsidRPr="00823666" w:rsidRDefault="00823666" w:rsidP="00823666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823666">
        <w:rPr>
          <w:rFonts w:cstheme="minorHAnsi"/>
          <w:color w:val="212529"/>
          <w:sz w:val="24"/>
          <w:szCs w:val="24"/>
        </w:rPr>
        <w:t>container should be attached to the </w:t>
      </w:r>
      <w:proofErr w:type="spellStart"/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-bridge</w:t>
      </w:r>
      <w:r w:rsidRPr="00823666">
        <w:rPr>
          <w:rFonts w:cstheme="minorHAnsi"/>
          <w:color w:val="212529"/>
          <w:sz w:val="24"/>
          <w:szCs w:val="24"/>
        </w:rPr>
        <w:t> network</w:t>
      </w:r>
    </w:p>
    <w:p w14:paraId="1750BBDE" w14:textId="77777777" w:rsidR="00823666" w:rsidRPr="00823666" w:rsidRDefault="00823666" w:rsidP="00823666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823666">
        <w:rPr>
          <w:rFonts w:cstheme="minorHAnsi"/>
          <w:color w:val="212529"/>
          <w:sz w:val="24"/>
          <w:szCs w:val="24"/>
        </w:rPr>
        <w:t>container should have the same label as </w:t>
      </w:r>
      <w:proofErr w:type="spellStart"/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-bridge</w:t>
      </w:r>
      <w:r w:rsidRPr="00823666">
        <w:rPr>
          <w:rFonts w:cstheme="minorHAnsi"/>
          <w:color w:val="212529"/>
          <w:sz w:val="24"/>
          <w:szCs w:val="24"/>
        </w:rPr>
        <w:t> network</w:t>
      </w:r>
    </w:p>
    <w:p w14:paraId="0F43EDF2" w14:textId="77777777" w:rsidR="00823666" w:rsidRPr="00823666" w:rsidRDefault="00823666" w:rsidP="00823666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823666">
        <w:rPr>
          <w:rFonts w:cstheme="minorHAnsi"/>
          <w:color w:val="212529"/>
          <w:sz w:val="24"/>
          <w:szCs w:val="24"/>
        </w:rPr>
        <w:t>image name: </w:t>
      </w:r>
      <w:proofErr w:type="spellStart"/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nginx</w:t>
      </w:r>
      <w:proofErr w:type="spellEnd"/>
    </w:p>
    <w:p w14:paraId="3C0C1C87" w14:textId="77777777" w:rsidR="00823666" w:rsidRPr="00823666" w:rsidRDefault="00823666" w:rsidP="00823666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823666">
        <w:rPr>
          <w:rStyle w:val="Strong"/>
          <w:rFonts w:asciiTheme="minorHAnsi" w:hAnsiTheme="minorHAnsi" w:cstheme="minorHAnsi"/>
          <w:color w:val="24292E"/>
        </w:rPr>
        <w:t>Container #2</w:t>
      </w:r>
      <w:r w:rsidRPr="00823666">
        <w:rPr>
          <w:rFonts w:asciiTheme="minorHAnsi" w:hAnsiTheme="minorHAnsi" w:cstheme="minorHAnsi"/>
          <w:color w:val="24292E"/>
        </w:rPr>
        <w:t>:</w:t>
      </w:r>
    </w:p>
    <w:p w14:paraId="37AF490D" w14:textId="77777777" w:rsidR="00823666" w:rsidRPr="00823666" w:rsidRDefault="00823666" w:rsidP="00823666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823666">
        <w:rPr>
          <w:rFonts w:cstheme="minorHAnsi"/>
          <w:color w:val="212529"/>
          <w:sz w:val="24"/>
          <w:szCs w:val="24"/>
        </w:rPr>
        <w:t>container should run in </w:t>
      </w:r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detached</w:t>
      </w:r>
      <w:r w:rsidRPr="00823666">
        <w:rPr>
          <w:rFonts w:cstheme="minorHAnsi"/>
          <w:color w:val="212529"/>
          <w:sz w:val="24"/>
          <w:szCs w:val="24"/>
        </w:rPr>
        <w:t> mode</w:t>
      </w:r>
    </w:p>
    <w:p w14:paraId="5A9241AD" w14:textId="77777777" w:rsidR="00823666" w:rsidRPr="00823666" w:rsidRDefault="00823666" w:rsidP="00823666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823666">
        <w:rPr>
          <w:rFonts w:cstheme="minorHAnsi"/>
          <w:color w:val="212529"/>
          <w:sz w:val="24"/>
          <w:szCs w:val="24"/>
        </w:rPr>
        <w:t>container name: </w:t>
      </w:r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tomcat-</w:t>
      </w:r>
      <w:proofErr w:type="spellStart"/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-bridge</w:t>
      </w:r>
    </w:p>
    <w:p w14:paraId="37EE6E67" w14:textId="77777777" w:rsidR="00823666" w:rsidRPr="00823666" w:rsidRDefault="00823666" w:rsidP="00823666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823666">
        <w:rPr>
          <w:rFonts w:cstheme="minorHAnsi"/>
          <w:color w:val="212529"/>
          <w:sz w:val="24"/>
          <w:szCs w:val="24"/>
        </w:rPr>
        <w:t>container should be attached to the </w:t>
      </w:r>
      <w:proofErr w:type="spellStart"/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-bridge</w:t>
      </w:r>
      <w:r w:rsidRPr="00823666">
        <w:rPr>
          <w:rFonts w:cstheme="minorHAnsi"/>
          <w:color w:val="212529"/>
          <w:sz w:val="24"/>
          <w:szCs w:val="24"/>
        </w:rPr>
        <w:t> network</w:t>
      </w:r>
    </w:p>
    <w:p w14:paraId="510E361D" w14:textId="77777777" w:rsidR="00823666" w:rsidRPr="00823666" w:rsidRDefault="00823666" w:rsidP="00823666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823666">
        <w:rPr>
          <w:rFonts w:cstheme="minorHAnsi"/>
          <w:color w:val="212529"/>
          <w:sz w:val="24"/>
          <w:szCs w:val="24"/>
        </w:rPr>
        <w:t>container should have the same label as </w:t>
      </w:r>
      <w:proofErr w:type="spellStart"/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-bridge</w:t>
      </w:r>
      <w:r w:rsidRPr="00823666">
        <w:rPr>
          <w:rFonts w:cstheme="minorHAnsi"/>
          <w:color w:val="212529"/>
          <w:sz w:val="24"/>
          <w:szCs w:val="24"/>
        </w:rPr>
        <w:t> network</w:t>
      </w:r>
    </w:p>
    <w:p w14:paraId="293EE86E" w14:textId="77777777" w:rsidR="00823666" w:rsidRPr="00823666" w:rsidRDefault="00823666" w:rsidP="00823666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823666">
        <w:rPr>
          <w:rFonts w:cstheme="minorHAnsi"/>
          <w:color w:val="212529"/>
          <w:sz w:val="24"/>
          <w:szCs w:val="24"/>
        </w:rPr>
        <w:t>image name: </w:t>
      </w:r>
      <w:r w:rsidRPr="00823666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tomcat</w:t>
      </w:r>
    </w:p>
    <w:p w14:paraId="6D677B08" w14:textId="77777777" w:rsidR="00823666" w:rsidRPr="00823666" w:rsidRDefault="00823666" w:rsidP="008236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823666">
        <w:rPr>
          <w:rFonts w:asciiTheme="minorHAnsi" w:hAnsiTheme="minorHAnsi" w:cstheme="minorHAnsi"/>
          <w:color w:val="24292E"/>
        </w:rPr>
        <w:t>Inspect the </w:t>
      </w:r>
      <w:proofErr w:type="spellStart"/>
      <w:r w:rsidRPr="00823666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aheydarli</w:t>
      </w:r>
      <w:proofErr w:type="spellEnd"/>
      <w:r w:rsidRPr="00823666">
        <w:rPr>
          <w:rStyle w:val="HTMLCode"/>
          <w:rFonts w:asciiTheme="minorHAnsi" w:hAnsiTheme="minorHAnsi" w:cstheme="minorHAnsi"/>
          <w:color w:val="880000"/>
          <w:sz w:val="24"/>
          <w:szCs w:val="24"/>
          <w:shd w:val="clear" w:color="auto" w:fill="F3F3F3"/>
        </w:rPr>
        <w:t>-bridge</w:t>
      </w:r>
      <w:r w:rsidRPr="00823666">
        <w:rPr>
          <w:rFonts w:asciiTheme="minorHAnsi" w:hAnsiTheme="minorHAnsi" w:cstheme="minorHAnsi"/>
          <w:color w:val="24292E"/>
        </w:rPr>
        <w:t> network and answer the question below.</w:t>
      </w:r>
    </w:p>
    <w:p w14:paraId="60747885" w14:textId="1E375A21" w:rsidR="007B117C" w:rsidRPr="00364C9E" w:rsidRDefault="00B9715E" w:rsidP="00E96F9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  <w:r w:rsidR="007B117C" w:rsidRPr="00364C9E">
        <w:rPr>
          <w:rFonts w:cstheme="minorHAnsi"/>
          <w:b/>
          <w:bCs/>
          <w:sz w:val="24"/>
          <w:szCs w:val="24"/>
        </w:rPr>
        <w:t>Documentation:</w:t>
      </w:r>
    </w:p>
    <w:p w14:paraId="6F406A45" w14:textId="77777777" w:rsidR="007B117C" w:rsidRPr="00364C9E" w:rsidRDefault="00520321" w:rsidP="007B117C">
      <w:pPr>
        <w:numPr>
          <w:ilvl w:val="0"/>
          <w:numId w:val="39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64" w:anchor="differences-between-user-defined-bridges-and-the-default-bridge" w:tgtFrame="_blank" w:history="1">
        <w:r w:rsidR="007B117C" w:rsidRPr="00364C9E">
          <w:rPr>
            <w:rStyle w:val="Hyperlink"/>
            <w:rFonts w:cstheme="minorHAnsi"/>
            <w:color w:val="007BFF"/>
            <w:sz w:val="24"/>
            <w:szCs w:val="24"/>
          </w:rPr>
          <w:t>https://docs.docker.com/network/bridge/#differences-between-user-defined-bridges-and-the-default-bridge</w:t>
        </w:r>
      </w:hyperlink>
    </w:p>
    <w:p w14:paraId="1539BEBF" w14:textId="77777777" w:rsidR="007B117C" w:rsidRPr="00364C9E" w:rsidRDefault="00520321" w:rsidP="007B117C">
      <w:pPr>
        <w:numPr>
          <w:ilvl w:val="0"/>
          <w:numId w:val="39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65" w:anchor="default-networks" w:tgtFrame="_blank" w:history="1">
        <w:r w:rsidR="007B117C" w:rsidRPr="00364C9E">
          <w:rPr>
            <w:rStyle w:val="Hyperlink"/>
            <w:rFonts w:cstheme="minorHAnsi"/>
            <w:color w:val="007BFF"/>
            <w:sz w:val="24"/>
            <w:szCs w:val="24"/>
          </w:rPr>
          <w:t>https://docs.docker.com/v17.09/engine/userguide/networking/#default-networks</w:t>
        </w:r>
      </w:hyperlink>
    </w:p>
    <w:p w14:paraId="63576B98" w14:textId="77777777" w:rsidR="007B117C" w:rsidRPr="00364C9E" w:rsidRDefault="00520321" w:rsidP="007B117C">
      <w:pPr>
        <w:numPr>
          <w:ilvl w:val="0"/>
          <w:numId w:val="39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66" w:tgtFrame="_blank" w:history="1">
        <w:r w:rsidR="007B117C" w:rsidRPr="00364C9E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https://docs.docker.com/engine/reference/commandline/network_create/</w:t>
        </w:r>
      </w:hyperlink>
    </w:p>
    <w:p w14:paraId="2BC787A1" w14:textId="7C213B98" w:rsidR="007B117C" w:rsidRPr="00364C9E" w:rsidRDefault="00520321" w:rsidP="007B117C">
      <w:pPr>
        <w:numPr>
          <w:ilvl w:val="0"/>
          <w:numId w:val="39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67" w:tgtFrame="_blank" w:history="1">
        <w:r w:rsidR="007B117C" w:rsidRPr="00364C9E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https://docs.docker.com/engine/reference/commandline/network/</w:t>
        </w:r>
      </w:hyperlink>
    </w:p>
    <w:p w14:paraId="50511E72" w14:textId="77777777" w:rsidR="00364C9E" w:rsidRPr="00364C9E" w:rsidRDefault="00520321" w:rsidP="00364C9E">
      <w:pPr>
        <w:numPr>
          <w:ilvl w:val="0"/>
          <w:numId w:val="39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68" w:anchor="default-networks" w:tgtFrame="_blank" w:history="1">
        <w:r w:rsidR="00364C9E" w:rsidRPr="00364C9E">
          <w:rPr>
            <w:rStyle w:val="Hyperlink"/>
            <w:rFonts w:cstheme="minorHAnsi"/>
            <w:color w:val="007BFF"/>
            <w:sz w:val="24"/>
            <w:szCs w:val="24"/>
          </w:rPr>
          <w:t>https://docs.docker.com/v17.09/engine/userguide/networking/#default-networks</w:t>
        </w:r>
      </w:hyperlink>
    </w:p>
    <w:p w14:paraId="5309D361" w14:textId="77777777" w:rsidR="00364C9E" w:rsidRPr="00364C9E" w:rsidRDefault="00520321" w:rsidP="00364C9E">
      <w:pPr>
        <w:numPr>
          <w:ilvl w:val="0"/>
          <w:numId w:val="39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69" w:tgtFrame="_blank" w:history="1">
        <w:r w:rsidR="00364C9E" w:rsidRPr="00364C9E">
          <w:rPr>
            <w:rStyle w:val="Hyperlink"/>
            <w:rFonts w:cstheme="minorHAnsi"/>
            <w:color w:val="007BFF"/>
            <w:sz w:val="24"/>
            <w:szCs w:val="24"/>
          </w:rPr>
          <w:t>https://docs.docker.com/engine/reference/commandline/network/</w:t>
        </w:r>
      </w:hyperlink>
    </w:p>
    <w:p w14:paraId="21F83A3F" w14:textId="77777777" w:rsidR="00364C9E" w:rsidRPr="00E96F9E" w:rsidRDefault="00364C9E" w:rsidP="00364C9E">
      <w:pPr>
        <w:shd w:val="clear" w:color="auto" w:fill="FFFFFF"/>
        <w:spacing w:before="45" w:after="45" w:line="240" w:lineRule="auto"/>
        <w:ind w:left="720"/>
        <w:rPr>
          <w:rFonts w:cstheme="minorHAnsi"/>
          <w:color w:val="212529"/>
          <w:sz w:val="24"/>
          <w:szCs w:val="24"/>
        </w:rPr>
      </w:pPr>
    </w:p>
    <w:p w14:paraId="70271A28" w14:textId="59A02BA1" w:rsidR="00901206" w:rsidRDefault="00901206" w:rsidP="00901206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Task 10</w:t>
      </w:r>
    </w:p>
    <w:p w14:paraId="1998DBC9" w14:textId="77777777" w:rsidR="00D0578E" w:rsidRPr="00BA6895" w:rsidRDefault="00875463" w:rsidP="00D0578E">
      <w:pPr>
        <w:rPr>
          <w:ins w:id="111" w:author="Slobolinskyi, Artem" w:date="2021-04-16T16:05:00Z"/>
          <w:rFonts w:cstheme="minorHAnsi"/>
          <w:b/>
          <w:bCs/>
          <w:sz w:val="24"/>
          <w:szCs w:val="24"/>
        </w:rPr>
      </w:pPr>
      <w:r>
        <w:br/>
      </w:r>
      <w:ins w:id="112" w:author="Slobolinskyi, Artem" w:date="2021-04-16T16:05:00Z">
        <w:r w:rsidR="00D0578E" w:rsidRPr="00BA6895">
          <w:rPr>
            <w:rFonts w:cstheme="minorHAnsi"/>
            <w:b/>
            <w:bCs/>
            <w:sz w:val="24"/>
            <w:szCs w:val="24"/>
          </w:rPr>
          <w:t>Expected result:</w:t>
        </w:r>
      </w:ins>
    </w:p>
    <w:p w14:paraId="18347188" w14:textId="37AA707A" w:rsidR="00D0578E" w:rsidRPr="00D0578E" w:rsidRDefault="00D0578E" w:rsidP="00D0578E">
      <w:pPr>
        <w:spacing w:after="0" w:line="240" w:lineRule="auto"/>
        <w:rPr>
          <w:ins w:id="113" w:author="Slobolinskyi, Artem" w:date="2021-04-16T16:05:00Z"/>
          <w:rFonts w:cstheme="minorHAnsi"/>
          <w:color w:val="24292E"/>
          <w:sz w:val="24"/>
          <w:szCs w:val="24"/>
          <w:shd w:val="clear" w:color="auto" w:fill="FFFFFF"/>
          <w:lang w:val="en-150"/>
          <w:rPrChange w:id="114" w:author="Slobolinskyi, Artem" w:date="2021-04-16T16:06:00Z">
            <w:rPr>
              <w:ins w:id="115" w:author="Slobolinskyi, Artem" w:date="2021-04-16T16:05:00Z"/>
              <w:rFonts w:cstheme="minorHAnsi"/>
              <w:color w:val="24292E"/>
              <w:sz w:val="24"/>
              <w:szCs w:val="24"/>
              <w:shd w:val="clear" w:color="auto" w:fill="FFFFFF"/>
            </w:rPr>
          </w:rPrChange>
        </w:rPr>
      </w:pPr>
      <w:ins w:id="116" w:author="Slobolinskyi, Artem" w:date="2021-04-16T16:06:00Z">
        <w:r>
          <w:rPr>
            <w:rFonts w:cstheme="minorHAnsi"/>
            <w:color w:val="24292E"/>
            <w:sz w:val="24"/>
            <w:szCs w:val="24"/>
            <w:shd w:val="clear" w:color="auto" w:fill="FFFFFF"/>
            <w:lang w:val="en-150"/>
          </w:rPr>
          <w:t>...</w:t>
        </w:r>
      </w:ins>
    </w:p>
    <w:p w14:paraId="2EF43B22" w14:textId="77777777" w:rsidR="00D0578E" w:rsidRPr="00CF5D79" w:rsidRDefault="00D0578E" w:rsidP="00D0578E">
      <w:pPr>
        <w:spacing w:after="0" w:line="240" w:lineRule="auto"/>
        <w:rPr>
          <w:ins w:id="117" w:author="Slobolinskyi, Artem" w:date="2021-04-16T16:05:00Z"/>
          <w:rFonts w:cstheme="minorHAnsi"/>
          <w:color w:val="24292E"/>
          <w:sz w:val="24"/>
          <w:szCs w:val="24"/>
          <w:shd w:val="clear" w:color="auto" w:fill="FFFFFF"/>
        </w:rPr>
      </w:pPr>
    </w:p>
    <w:p w14:paraId="4747FD3C" w14:textId="7D0E5607" w:rsidR="00875463" w:rsidRPr="00D76ABE" w:rsidRDefault="00D0578E" w:rsidP="00875463">
      <w:pPr>
        <w:rPr>
          <w:rFonts w:cstheme="minorHAnsi"/>
          <w:b/>
          <w:bCs/>
          <w:sz w:val="24"/>
          <w:szCs w:val="24"/>
        </w:rPr>
      </w:pPr>
      <w:ins w:id="118" w:author="Slobolinskyi, Artem" w:date="2021-04-16T16:05:00Z">
        <w:r w:rsidRPr="00BA6895">
          <w:rPr>
            <w:rFonts w:cstheme="minorHAnsi"/>
            <w:b/>
            <w:bCs/>
            <w:sz w:val="24"/>
            <w:szCs w:val="24"/>
          </w:rPr>
          <w:t>Steps to verify the result:</w:t>
        </w:r>
      </w:ins>
      <w:del w:id="119" w:author="Slobolinskyi, Artem" w:date="2021-04-16T16:05:00Z">
        <w:r w:rsidR="003B4E4E" w:rsidDel="00D0578E">
          <w:rPr>
            <w:rFonts w:cstheme="minorHAnsi"/>
            <w:b/>
            <w:bCs/>
            <w:sz w:val="24"/>
            <w:szCs w:val="24"/>
          </w:rPr>
          <w:delText>Expected result</w:delText>
        </w:r>
        <w:r w:rsidR="003B4E4E" w:rsidRPr="00AE4B25" w:rsidDel="00D0578E">
          <w:rPr>
            <w:rFonts w:cstheme="minorHAnsi"/>
            <w:b/>
            <w:bCs/>
            <w:sz w:val="24"/>
            <w:szCs w:val="24"/>
          </w:rPr>
          <w:delText>:</w:delText>
        </w:r>
      </w:del>
    </w:p>
    <w:p w14:paraId="2FCAC429" w14:textId="77777777" w:rsidR="00875463" w:rsidRPr="00DD7121" w:rsidRDefault="00875463" w:rsidP="00875463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DD47F6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C:\docker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-labs</w:t>
      </w:r>
      <w:r w:rsidRPr="00DD47F6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\task10&gt; </w:t>
      </w:r>
      <w:r w:rsidRPr="00DD7121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docker-compose </w:t>
      </w:r>
      <w:proofErr w:type="spellStart"/>
      <w:r w:rsidRPr="00DD7121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ps</w:t>
      </w:r>
      <w:proofErr w:type="spellEnd"/>
    </w:p>
    <w:p w14:paraId="10D418D0" w14:textId="77777777" w:rsidR="00875463" w:rsidRPr="00DD7121" w:rsidRDefault="00875463" w:rsidP="00875463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DD7121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 Name                 Command               State                        Ports</w:t>
      </w:r>
    </w:p>
    <w:p w14:paraId="33C894B7" w14:textId="77777777" w:rsidR="00875463" w:rsidRPr="00DD7121" w:rsidRDefault="00875463" w:rsidP="00875463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DD7121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----------------------------------------------------------------------------------------------------</w:t>
      </w:r>
    </w:p>
    <w:p w14:paraId="30FE1051" w14:textId="77777777" w:rsidR="00875463" w:rsidRDefault="00875463" w:rsidP="00875463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proofErr w:type="spellStart"/>
      <w:r w:rsidRPr="00DD7121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nginx_web</w:t>
      </w:r>
      <w:proofErr w:type="spellEnd"/>
      <w:r w:rsidRPr="00DD7121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 /docker-entrypoint.sh </w:t>
      </w:r>
      <w:proofErr w:type="spellStart"/>
      <w:r w:rsidRPr="00DD7121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ngin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x</w:t>
      </w:r>
      <w:proofErr w:type="spellEnd"/>
      <w:r w:rsidRPr="00DD7121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... Up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DD7121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0.0.0.0:50000-&gt;50000/</w:t>
      </w:r>
      <w:proofErr w:type="spellStart"/>
      <w:r w:rsidRPr="00DD7121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tcp</w:t>
      </w:r>
      <w:proofErr w:type="spellEnd"/>
      <w:r w:rsidRPr="00DD7121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, 0.0.0.0:18080-&gt;80/</w:t>
      </w:r>
      <w:proofErr w:type="spellStart"/>
      <w:r w:rsidRPr="00DD7121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tcp</w:t>
      </w:r>
      <w:proofErr w:type="spellEnd"/>
    </w:p>
    <w:p w14:paraId="1DC4B31E" w14:textId="77777777" w:rsidR="00875463" w:rsidRPr="00D76ABE" w:rsidRDefault="00875463" w:rsidP="00875463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</w:p>
    <w:p w14:paraId="1E184883" w14:textId="77777777" w:rsidR="00875463" w:rsidRDefault="00875463" w:rsidP="00875463">
      <w:pPr>
        <w:rPr>
          <w:rFonts w:cstheme="minorHAnsi"/>
          <w:b/>
          <w:bCs/>
          <w:sz w:val="24"/>
          <w:szCs w:val="24"/>
        </w:rPr>
      </w:pPr>
    </w:p>
    <w:p w14:paraId="24A28F6D" w14:textId="77777777" w:rsidR="00875463" w:rsidRPr="00D76ABE" w:rsidRDefault="00875463" w:rsidP="00875463">
      <w:pPr>
        <w:pBdr>
          <w:bottom w:val="single" w:sz="4" w:space="1" w:color="auto"/>
        </w:pBd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D0A36F" wp14:editId="081AB69D">
            <wp:extent cx="3091218" cy="157912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124993" cy="159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4275" w14:textId="77777777" w:rsidR="00D76ABE" w:rsidRPr="00D76ABE" w:rsidRDefault="00D76ABE" w:rsidP="00D76ABE">
      <w:pPr>
        <w:pStyle w:val="NormalWeb"/>
        <w:shd w:val="clear" w:color="auto" w:fill="FFFFFF"/>
        <w:spacing w:before="195" w:beforeAutospacing="0" w:after="75" w:afterAutospacing="0"/>
        <w:rPr>
          <w:rFonts w:asciiTheme="minorHAnsi" w:hAnsiTheme="minorHAnsi" w:cstheme="minorHAnsi"/>
          <w:color w:val="24292E"/>
        </w:rPr>
      </w:pPr>
      <w:r w:rsidRPr="00D76ABE">
        <w:rPr>
          <w:rFonts w:asciiTheme="minorHAnsi" w:hAnsiTheme="minorHAnsi" w:cstheme="minorHAnsi"/>
          <w:color w:val="24292E"/>
        </w:rPr>
        <w:t>You’re given the following command:</w:t>
      </w:r>
    </w:p>
    <w:p w14:paraId="10D570A7" w14:textId="75CDF86A" w:rsidR="00D76ABE" w:rsidRPr="00D76ABE" w:rsidRDefault="00D76ABE" w:rsidP="00D76ABE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docker run -d 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`</w:t>
      </w:r>
    </w:p>
    <w:p w14:paraId="674F6A97" w14:textId="66EA1445" w:rsidR="00D76ABE" w:rsidRPr="00D76ABE" w:rsidRDefault="00D76ABE" w:rsidP="00D76ABE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 --env-file C:\docker</w:t>
      </w:r>
      <w:r w:rsidR="00EC2119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-labs</w:t>
      </w:r>
      <w:r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\task10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\</w:t>
      </w:r>
      <w:r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nginx_env 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`</w:t>
      </w:r>
    </w:p>
    <w:p w14:paraId="6CB91E56" w14:textId="57E82259" w:rsidR="00D76ABE" w:rsidRPr="00D76ABE" w:rsidRDefault="00D76ABE" w:rsidP="00D76ABE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 --publish </w:t>
      </w:r>
      <w:r w:rsidR="00F9720E" w:rsidRPr="00F9720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18080</w:t>
      </w:r>
      <w:r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:80 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`</w:t>
      </w:r>
    </w:p>
    <w:p w14:paraId="14CDB046" w14:textId="5CB730EA" w:rsidR="00D76ABE" w:rsidRPr="00D76ABE" w:rsidRDefault="00D76ABE" w:rsidP="00D76ABE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 --publish 50000:50000 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`</w:t>
      </w:r>
    </w:p>
    <w:p w14:paraId="31F0179E" w14:textId="18634AA6" w:rsidR="00D76ABE" w:rsidRPr="00D76ABE" w:rsidRDefault="00D76ABE" w:rsidP="00D76ABE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 --volume </w:t>
      </w:r>
      <w:r w:rsidR="00847978"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C:\docker</w:t>
      </w:r>
      <w:r w:rsidR="00083051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-labs</w:t>
      </w:r>
      <w:r w:rsidR="00847978"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\task10</w:t>
      </w:r>
      <w:r w:rsidR="00847978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\</w:t>
      </w:r>
      <w:r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index.html:/usr/share/nginx/html/index.html 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`</w:t>
      </w:r>
    </w:p>
    <w:p w14:paraId="7EA66096" w14:textId="7B8F3B02" w:rsidR="00D76ABE" w:rsidRPr="00D76ABE" w:rsidRDefault="00D76ABE" w:rsidP="00D76ABE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 --name </w:t>
      </w:r>
      <w:proofErr w:type="spellStart"/>
      <w:r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nginx_web</w:t>
      </w:r>
      <w:proofErr w:type="spellEnd"/>
      <w:r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`</w:t>
      </w:r>
    </w:p>
    <w:p w14:paraId="4FD446FD" w14:textId="79DE842E" w:rsidR="00D76ABE" w:rsidRPr="00D76ABE" w:rsidRDefault="00D76ABE" w:rsidP="00D76ABE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 </w:t>
      </w:r>
      <w:proofErr w:type="spellStart"/>
      <w:r w:rsidRPr="00D76ABE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nginx</w:t>
      </w:r>
      <w:proofErr w:type="spellEnd"/>
    </w:p>
    <w:p w14:paraId="310BE160" w14:textId="77777777" w:rsidR="00D76ABE" w:rsidRPr="00D76ABE" w:rsidRDefault="00D76ABE" w:rsidP="00D76ABE">
      <w:pPr>
        <w:rPr>
          <w:rFonts w:cstheme="minorHAnsi"/>
          <w:b/>
          <w:bCs/>
          <w:sz w:val="24"/>
          <w:szCs w:val="24"/>
        </w:rPr>
      </w:pPr>
    </w:p>
    <w:p w14:paraId="1DB4325A" w14:textId="70B6D4BA" w:rsidR="00D76ABE" w:rsidRPr="00D76ABE" w:rsidRDefault="00D76ABE" w:rsidP="00D76ABE">
      <w:pPr>
        <w:rPr>
          <w:rFonts w:cstheme="minorHAnsi"/>
          <w:b/>
          <w:bCs/>
          <w:sz w:val="24"/>
          <w:szCs w:val="24"/>
        </w:rPr>
      </w:pPr>
      <w:r w:rsidRPr="00D76ABE">
        <w:rPr>
          <w:rFonts w:cstheme="minorHAnsi"/>
          <w:b/>
          <w:bCs/>
          <w:sz w:val="24"/>
          <w:szCs w:val="24"/>
        </w:rPr>
        <w:t>Task:</w:t>
      </w:r>
    </w:p>
    <w:p w14:paraId="396C9E35" w14:textId="77777777" w:rsidR="003419EB" w:rsidRDefault="00D76ABE" w:rsidP="003419EB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76ABE">
        <w:rPr>
          <w:rFonts w:cstheme="minorHAnsi"/>
          <w:color w:val="212529"/>
          <w:sz w:val="24"/>
          <w:szCs w:val="24"/>
        </w:rPr>
        <w:t>Create </w:t>
      </w:r>
      <w:r w:rsidRPr="00D76AB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docker-</w:t>
      </w:r>
      <w:proofErr w:type="spellStart"/>
      <w:r w:rsidRPr="00D76AB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compose.yml</w:t>
      </w:r>
      <w:proofErr w:type="spellEnd"/>
      <w:r w:rsidRPr="00D76ABE">
        <w:rPr>
          <w:rFonts w:cstheme="minorHAnsi"/>
          <w:color w:val="212529"/>
          <w:sz w:val="24"/>
          <w:szCs w:val="24"/>
        </w:rPr>
        <w:t> file and reproduce </w:t>
      </w:r>
      <w:r w:rsidRPr="00D76ABE">
        <w:rPr>
          <w:rStyle w:val="Strong"/>
          <w:rFonts w:cstheme="minorHAnsi"/>
          <w:color w:val="212529"/>
          <w:sz w:val="24"/>
          <w:szCs w:val="24"/>
        </w:rPr>
        <w:t>all options</w:t>
      </w:r>
      <w:r w:rsidRPr="00D76ABE">
        <w:rPr>
          <w:rFonts w:cstheme="minorHAnsi"/>
          <w:color w:val="212529"/>
          <w:sz w:val="24"/>
          <w:szCs w:val="24"/>
        </w:rPr>
        <w:t> from the command above, do follow the same names.</w:t>
      </w:r>
    </w:p>
    <w:p w14:paraId="776835BB" w14:textId="659EC789" w:rsidR="003419EB" w:rsidRPr="00B02034" w:rsidRDefault="003419EB" w:rsidP="003419EB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3419EB">
        <w:rPr>
          <w:rFonts w:eastAsia="Times New Roman" w:cstheme="minorHAnsi"/>
          <w:color w:val="212529"/>
          <w:sz w:val="24"/>
          <w:szCs w:val="24"/>
        </w:rPr>
        <w:t>Insert following text “</w:t>
      </w:r>
      <w:r w:rsidR="00A21B67" w:rsidRPr="00A21B67">
        <w:rPr>
          <w:rFonts w:eastAsia="Times New Roman" w:cstheme="minorHAnsi"/>
          <w:color w:val="212529"/>
          <w:sz w:val="24"/>
          <w:szCs w:val="24"/>
        </w:rPr>
        <w:t>The compose file is valid!</w:t>
      </w:r>
      <w:r w:rsidRPr="003419EB">
        <w:rPr>
          <w:rFonts w:eastAsia="Times New Roman" w:cstheme="minorHAnsi"/>
          <w:color w:val="212529"/>
          <w:sz w:val="24"/>
          <w:szCs w:val="24"/>
        </w:rPr>
        <w:t>” to your html file</w:t>
      </w:r>
      <w:r w:rsidR="00A21B67">
        <w:rPr>
          <w:rFonts w:eastAsia="Times New Roman" w:cstheme="minorHAnsi"/>
          <w:color w:val="212529"/>
          <w:sz w:val="24"/>
          <w:szCs w:val="24"/>
        </w:rPr>
        <w:t xml:space="preserve"> for </w:t>
      </w:r>
      <w:proofErr w:type="spellStart"/>
      <w:r w:rsidR="00A21B67">
        <w:rPr>
          <w:rFonts w:eastAsia="Times New Roman" w:cstheme="minorHAnsi"/>
          <w:color w:val="212529"/>
          <w:sz w:val="24"/>
          <w:szCs w:val="24"/>
        </w:rPr>
        <w:t>nginx</w:t>
      </w:r>
      <w:proofErr w:type="spellEnd"/>
      <w:r w:rsidR="00A21B67">
        <w:rPr>
          <w:rFonts w:eastAsia="Times New Roman" w:cstheme="minorHAnsi"/>
          <w:color w:val="212529"/>
          <w:sz w:val="24"/>
          <w:szCs w:val="24"/>
        </w:rPr>
        <w:t>.</w:t>
      </w:r>
    </w:p>
    <w:p w14:paraId="017DABC1" w14:textId="77777777" w:rsidR="00D76ABE" w:rsidRPr="00D76ABE" w:rsidRDefault="00D76ABE" w:rsidP="00D76AB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76ABE">
        <w:rPr>
          <w:rFonts w:cstheme="minorHAnsi"/>
          <w:color w:val="212529"/>
          <w:sz w:val="24"/>
          <w:szCs w:val="24"/>
        </w:rPr>
        <w:t>Start the stack (</w:t>
      </w:r>
      <w:r w:rsidRPr="00D76ABE">
        <w:rPr>
          <w:rStyle w:val="HTMLCode"/>
          <w:rFonts w:asciiTheme="minorHAnsi" w:eastAsiaTheme="minorHAnsi" w:hAnsiTheme="minorHAnsi" w:cstheme="minorHAnsi"/>
          <w:color w:val="880000"/>
          <w:sz w:val="24"/>
          <w:szCs w:val="24"/>
          <w:shd w:val="clear" w:color="auto" w:fill="F3F3F3"/>
        </w:rPr>
        <w:t>docker-compose up -d</w:t>
      </w:r>
      <w:r w:rsidRPr="00D76ABE">
        <w:rPr>
          <w:rFonts w:cstheme="minorHAnsi"/>
          <w:color w:val="212529"/>
          <w:sz w:val="24"/>
          <w:szCs w:val="24"/>
        </w:rPr>
        <w:t>)</w:t>
      </w:r>
    </w:p>
    <w:p w14:paraId="254334B5" w14:textId="77777777" w:rsidR="00D76ABE" w:rsidRPr="00D76ABE" w:rsidRDefault="00D76ABE" w:rsidP="00D76ABE">
      <w:pPr>
        <w:rPr>
          <w:rFonts w:cstheme="minorHAnsi"/>
          <w:b/>
          <w:bCs/>
          <w:sz w:val="24"/>
          <w:szCs w:val="24"/>
        </w:rPr>
      </w:pPr>
    </w:p>
    <w:p w14:paraId="6D9B2B94" w14:textId="1E49C1DF" w:rsidR="00D76ABE" w:rsidRPr="00D76ABE" w:rsidRDefault="00D76ABE" w:rsidP="00D76ABE">
      <w:pPr>
        <w:rPr>
          <w:rFonts w:cstheme="minorHAnsi"/>
          <w:b/>
          <w:bCs/>
          <w:sz w:val="24"/>
          <w:szCs w:val="24"/>
        </w:rPr>
      </w:pPr>
      <w:r w:rsidRPr="00D76ABE">
        <w:rPr>
          <w:rFonts w:cstheme="minorHAnsi"/>
          <w:b/>
          <w:bCs/>
          <w:sz w:val="24"/>
          <w:szCs w:val="24"/>
        </w:rPr>
        <w:t>Documentation:</w:t>
      </w:r>
    </w:p>
    <w:p w14:paraId="74E3BAAF" w14:textId="77777777" w:rsidR="00D76ABE" w:rsidRPr="00D76ABE" w:rsidRDefault="00520321" w:rsidP="00D76ABE">
      <w:pPr>
        <w:numPr>
          <w:ilvl w:val="0"/>
          <w:numId w:val="44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71" w:tgtFrame="_blank" w:history="1">
        <w:r w:rsidR="00D76ABE" w:rsidRPr="00D76ABE">
          <w:rPr>
            <w:rStyle w:val="Hyperlink"/>
            <w:rFonts w:cstheme="minorHAnsi"/>
            <w:color w:val="007BFF"/>
            <w:sz w:val="24"/>
            <w:szCs w:val="24"/>
          </w:rPr>
          <w:t>https://docs.docker.com/compose/</w:t>
        </w:r>
      </w:hyperlink>
    </w:p>
    <w:p w14:paraId="5F7DB765" w14:textId="77777777" w:rsidR="00D76ABE" w:rsidRPr="00D76ABE" w:rsidRDefault="00520321" w:rsidP="00D76ABE">
      <w:pPr>
        <w:numPr>
          <w:ilvl w:val="0"/>
          <w:numId w:val="44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72" w:tgtFrame="_blank" w:history="1">
        <w:r w:rsidR="00D76ABE" w:rsidRPr="00D76ABE">
          <w:rPr>
            <w:rStyle w:val="Hyperlink"/>
            <w:rFonts w:cstheme="minorHAnsi"/>
            <w:color w:val="007BFF"/>
            <w:sz w:val="24"/>
            <w:szCs w:val="24"/>
          </w:rPr>
          <w:t>https://docs.docker.com/compose/compose-file/</w:t>
        </w:r>
      </w:hyperlink>
    </w:p>
    <w:p w14:paraId="74F18637" w14:textId="77777777" w:rsidR="00D76ABE" w:rsidRPr="00D76ABE" w:rsidRDefault="00520321" w:rsidP="00D76ABE">
      <w:pPr>
        <w:numPr>
          <w:ilvl w:val="0"/>
          <w:numId w:val="44"/>
        </w:numPr>
        <w:shd w:val="clear" w:color="auto" w:fill="FFFFFF"/>
        <w:spacing w:before="45" w:after="45" w:line="240" w:lineRule="auto"/>
        <w:rPr>
          <w:rFonts w:cstheme="minorHAnsi"/>
          <w:color w:val="212529"/>
          <w:sz w:val="24"/>
          <w:szCs w:val="24"/>
        </w:rPr>
      </w:pPr>
      <w:hyperlink r:id="rId73" w:tgtFrame="_blank" w:history="1">
        <w:r w:rsidR="00D76ABE" w:rsidRPr="00D76ABE">
          <w:rPr>
            <w:rStyle w:val="Hyperlink"/>
            <w:rFonts w:cstheme="minorHAnsi"/>
            <w:color w:val="007BFF"/>
            <w:sz w:val="24"/>
            <w:szCs w:val="24"/>
          </w:rPr>
          <w:t>https://docs.docker.com/compose/reference/overview/</w:t>
        </w:r>
      </w:hyperlink>
    </w:p>
    <w:p w14:paraId="78947607" w14:textId="0C52624E" w:rsidR="00D76ABE" w:rsidRDefault="005B0F83" w:rsidP="005B0F83">
      <w:pPr>
        <w:pStyle w:val="Title"/>
      </w:pPr>
      <w:r w:rsidRPr="005B0F83">
        <w:lastRenderedPageBreak/>
        <w:t>Clean up resources</w:t>
      </w:r>
      <w:r>
        <w:t>:</w:t>
      </w:r>
    </w:p>
    <w:p w14:paraId="4F9204A1" w14:textId="2FC87A78" w:rsidR="0037632D" w:rsidRDefault="0037632D" w:rsidP="0037632D"/>
    <w:p w14:paraId="516984BA" w14:textId="77777777" w:rsidR="0037632D" w:rsidRPr="0037632D" w:rsidRDefault="0037632D" w:rsidP="0037632D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37632D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C:\&gt; docker-compose -f C:\docker\task10\docker-compose.yml down</w:t>
      </w:r>
    </w:p>
    <w:p w14:paraId="5815C2D6" w14:textId="77777777" w:rsidR="0037632D" w:rsidRPr="0037632D" w:rsidRDefault="0037632D" w:rsidP="0037632D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37632D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C:\&gt; docker container ls -q | </w:t>
      </w:r>
      <w:proofErr w:type="spellStart"/>
      <w:r w:rsidRPr="0037632D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ForEach</w:t>
      </w:r>
      <w:proofErr w:type="spellEnd"/>
      <w:r w:rsidRPr="0037632D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-Object { docker container stop $_ }</w:t>
      </w:r>
    </w:p>
    <w:p w14:paraId="55E081D4" w14:textId="77777777" w:rsidR="0037632D" w:rsidRPr="0037632D" w:rsidRDefault="0037632D" w:rsidP="0037632D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37632D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C:\&gt; docker system prune -a</w:t>
      </w:r>
    </w:p>
    <w:p w14:paraId="3D5893EA" w14:textId="641CBBF4" w:rsidR="0037632D" w:rsidRPr="00D76ABE" w:rsidRDefault="0037632D" w:rsidP="0037632D">
      <w:pPr>
        <w:pStyle w:val="HTMLPreformatted"/>
        <w:pBdr>
          <w:left w:val="single" w:sz="18" w:space="4" w:color="808080"/>
        </w:pBdr>
        <w:shd w:val="clear" w:color="auto" w:fill="F0F0F0"/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</w:pPr>
      <w:r w:rsidRPr="0037632D">
        <w:rPr>
          <w:rStyle w:val="HTMLCode"/>
          <w:rFonts w:asciiTheme="minorHAnsi" w:hAnsiTheme="minorHAnsi" w:cstheme="minorHAnsi"/>
          <w:color w:val="444444"/>
          <w:sz w:val="24"/>
          <w:szCs w:val="24"/>
          <w:bdr w:val="none" w:sz="0" w:space="0" w:color="auto" w:frame="1"/>
          <w:shd w:val="clear" w:color="auto" w:fill="F0F0F0"/>
        </w:rPr>
        <w:t>C:\&gt; docker volume prune -f</w:t>
      </w:r>
    </w:p>
    <w:p w14:paraId="390F093D" w14:textId="77777777" w:rsidR="0037632D" w:rsidRPr="0037632D" w:rsidRDefault="0037632D" w:rsidP="0037632D"/>
    <w:p w14:paraId="7941B6E8" w14:textId="6912E361" w:rsidR="005B0F83" w:rsidRDefault="005B0F83" w:rsidP="005B0F83"/>
    <w:p w14:paraId="1932DF51" w14:textId="4FADD6E7" w:rsidR="006A741E" w:rsidRDefault="006A741E" w:rsidP="006A741E"/>
    <w:p w14:paraId="5B1A49C3" w14:textId="77777777" w:rsidR="006A741E" w:rsidRPr="006A741E" w:rsidRDefault="006A741E" w:rsidP="006A741E"/>
    <w:sectPr w:rsidR="006A741E" w:rsidRPr="006A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E42"/>
    <w:multiLevelType w:val="multilevel"/>
    <w:tmpl w:val="28C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5880"/>
    <w:multiLevelType w:val="hybridMultilevel"/>
    <w:tmpl w:val="E83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7D85"/>
    <w:multiLevelType w:val="multilevel"/>
    <w:tmpl w:val="68F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95A7E"/>
    <w:multiLevelType w:val="multilevel"/>
    <w:tmpl w:val="AB8E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D70B0"/>
    <w:multiLevelType w:val="multilevel"/>
    <w:tmpl w:val="D6DC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A52D8"/>
    <w:multiLevelType w:val="multilevel"/>
    <w:tmpl w:val="D9E2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17B57"/>
    <w:multiLevelType w:val="multilevel"/>
    <w:tmpl w:val="F670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A395A"/>
    <w:multiLevelType w:val="multilevel"/>
    <w:tmpl w:val="D59C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32D78"/>
    <w:multiLevelType w:val="multilevel"/>
    <w:tmpl w:val="0FDA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16D8F"/>
    <w:multiLevelType w:val="multilevel"/>
    <w:tmpl w:val="9DFE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D3EE8"/>
    <w:multiLevelType w:val="multilevel"/>
    <w:tmpl w:val="2448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B3FB3"/>
    <w:multiLevelType w:val="multilevel"/>
    <w:tmpl w:val="FF84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E35FF"/>
    <w:multiLevelType w:val="hybridMultilevel"/>
    <w:tmpl w:val="63CC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A001A"/>
    <w:multiLevelType w:val="multilevel"/>
    <w:tmpl w:val="2036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F76B8"/>
    <w:multiLevelType w:val="hybridMultilevel"/>
    <w:tmpl w:val="6728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C5E21"/>
    <w:multiLevelType w:val="multilevel"/>
    <w:tmpl w:val="E9C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A44E6"/>
    <w:multiLevelType w:val="multilevel"/>
    <w:tmpl w:val="D9A2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9F7903"/>
    <w:multiLevelType w:val="multilevel"/>
    <w:tmpl w:val="97F0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E066F4"/>
    <w:multiLevelType w:val="multilevel"/>
    <w:tmpl w:val="B838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50BAE"/>
    <w:multiLevelType w:val="multilevel"/>
    <w:tmpl w:val="28C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551FB1"/>
    <w:multiLevelType w:val="multilevel"/>
    <w:tmpl w:val="23A8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552FF"/>
    <w:multiLevelType w:val="multilevel"/>
    <w:tmpl w:val="901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D53AD"/>
    <w:multiLevelType w:val="multilevel"/>
    <w:tmpl w:val="28C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A7344"/>
    <w:multiLevelType w:val="hybridMultilevel"/>
    <w:tmpl w:val="824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47608"/>
    <w:multiLevelType w:val="multilevel"/>
    <w:tmpl w:val="A990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FC0B98"/>
    <w:multiLevelType w:val="hybridMultilevel"/>
    <w:tmpl w:val="0614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71D89"/>
    <w:multiLevelType w:val="multilevel"/>
    <w:tmpl w:val="852A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A7E8B"/>
    <w:multiLevelType w:val="multilevel"/>
    <w:tmpl w:val="EA7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B2C37"/>
    <w:multiLevelType w:val="multilevel"/>
    <w:tmpl w:val="28C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5A7E4C"/>
    <w:multiLevelType w:val="multilevel"/>
    <w:tmpl w:val="1C00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1846CA"/>
    <w:multiLevelType w:val="multilevel"/>
    <w:tmpl w:val="28C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D1456"/>
    <w:multiLevelType w:val="multilevel"/>
    <w:tmpl w:val="28C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4E3601"/>
    <w:multiLevelType w:val="multilevel"/>
    <w:tmpl w:val="F650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87198F"/>
    <w:multiLevelType w:val="multilevel"/>
    <w:tmpl w:val="58C0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8F6D89"/>
    <w:multiLevelType w:val="hybridMultilevel"/>
    <w:tmpl w:val="FF32A5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952C6"/>
    <w:multiLevelType w:val="multilevel"/>
    <w:tmpl w:val="28C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2C0FBE"/>
    <w:multiLevelType w:val="multilevel"/>
    <w:tmpl w:val="3B9E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C40B21"/>
    <w:multiLevelType w:val="hybridMultilevel"/>
    <w:tmpl w:val="BACA8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91D61"/>
    <w:multiLevelType w:val="hybridMultilevel"/>
    <w:tmpl w:val="98A2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F045F"/>
    <w:multiLevelType w:val="multilevel"/>
    <w:tmpl w:val="9B1E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033410"/>
    <w:multiLevelType w:val="multilevel"/>
    <w:tmpl w:val="EE02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766C21"/>
    <w:multiLevelType w:val="multilevel"/>
    <w:tmpl w:val="1DCE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0975D0"/>
    <w:multiLevelType w:val="hybridMultilevel"/>
    <w:tmpl w:val="0928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21789"/>
    <w:multiLevelType w:val="multilevel"/>
    <w:tmpl w:val="28C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251536"/>
    <w:multiLevelType w:val="hybridMultilevel"/>
    <w:tmpl w:val="E2F6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E2F70"/>
    <w:multiLevelType w:val="hybridMultilevel"/>
    <w:tmpl w:val="0F8C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604748"/>
    <w:multiLevelType w:val="multilevel"/>
    <w:tmpl w:val="CF2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41"/>
  </w:num>
  <w:num w:numId="3">
    <w:abstractNumId w:val="25"/>
  </w:num>
  <w:num w:numId="4">
    <w:abstractNumId w:val="43"/>
  </w:num>
  <w:num w:numId="5">
    <w:abstractNumId w:val="22"/>
  </w:num>
  <w:num w:numId="6">
    <w:abstractNumId w:val="44"/>
  </w:num>
  <w:num w:numId="7">
    <w:abstractNumId w:val="42"/>
  </w:num>
  <w:num w:numId="8">
    <w:abstractNumId w:val="14"/>
  </w:num>
  <w:num w:numId="9">
    <w:abstractNumId w:val="38"/>
  </w:num>
  <w:num w:numId="10">
    <w:abstractNumId w:val="30"/>
  </w:num>
  <w:num w:numId="11">
    <w:abstractNumId w:val="0"/>
  </w:num>
  <w:num w:numId="12">
    <w:abstractNumId w:val="19"/>
  </w:num>
  <w:num w:numId="13">
    <w:abstractNumId w:val="35"/>
  </w:num>
  <w:num w:numId="14">
    <w:abstractNumId w:val="28"/>
  </w:num>
  <w:num w:numId="15">
    <w:abstractNumId w:val="31"/>
  </w:num>
  <w:num w:numId="16">
    <w:abstractNumId w:val="12"/>
  </w:num>
  <w:num w:numId="17">
    <w:abstractNumId w:val="26"/>
  </w:num>
  <w:num w:numId="18">
    <w:abstractNumId w:val="3"/>
  </w:num>
  <w:num w:numId="19">
    <w:abstractNumId w:val="40"/>
  </w:num>
  <w:num w:numId="20">
    <w:abstractNumId w:val="46"/>
  </w:num>
  <w:num w:numId="21">
    <w:abstractNumId w:val="6"/>
  </w:num>
  <w:num w:numId="22">
    <w:abstractNumId w:val="18"/>
  </w:num>
  <w:num w:numId="23">
    <w:abstractNumId w:val="34"/>
  </w:num>
  <w:num w:numId="24">
    <w:abstractNumId w:val="4"/>
  </w:num>
  <w:num w:numId="25">
    <w:abstractNumId w:val="11"/>
  </w:num>
  <w:num w:numId="26">
    <w:abstractNumId w:val="20"/>
  </w:num>
  <w:num w:numId="27">
    <w:abstractNumId w:val="36"/>
  </w:num>
  <w:num w:numId="28">
    <w:abstractNumId w:val="9"/>
  </w:num>
  <w:num w:numId="29">
    <w:abstractNumId w:val="21"/>
  </w:num>
  <w:num w:numId="30">
    <w:abstractNumId w:val="5"/>
  </w:num>
  <w:num w:numId="31">
    <w:abstractNumId w:val="17"/>
  </w:num>
  <w:num w:numId="32">
    <w:abstractNumId w:val="27"/>
  </w:num>
  <w:num w:numId="33">
    <w:abstractNumId w:val="13"/>
  </w:num>
  <w:num w:numId="34">
    <w:abstractNumId w:val="7"/>
  </w:num>
  <w:num w:numId="35">
    <w:abstractNumId w:val="29"/>
  </w:num>
  <w:num w:numId="36">
    <w:abstractNumId w:val="8"/>
  </w:num>
  <w:num w:numId="37">
    <w:abstractNumId w:val="16"/>
  </w:num>
  <w:num w:numId="38">
    <w:abstractNumId w:val="33"/>
  </w:num>
  <w:num w:numId="39">
    <w:abstractNumId w:val="39"/>
  </w:num>
  <w:num w:numId="40">
    <w:abstractNumId w:val="24"/>
  </w:num>
  <w:num w:numId="41">
    <w:abstractNumId w:val="15"/>
  </w:num>
  <w:num w:numId="42">
    <w:abstractNumId w:val="32"/>
  </w:num>
  <w:num w:numId="43">
    <w:abstractNumId w:val="10"/>
  </w:num>
  <w:num w:numId="44">
    <w:abstractNumId w:val="2"/>
  </w:num>
  <w:num w:numId="45">
    <w:abstractNumId w:val="45"/>
  </w:num>
  <w:num w:numId="46">
    <w:abstractNumId w:val="1"/>
  </w:num>
  <w:num w:numId="47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lobolinskyi, Artem">
    <w15:presenceInfo w15:providerId="AD" w15:userId="S::artem.slobolinskyi@accenture.com::73d36d0a-bf6c-43cd-8aa1-728044336f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73"/>
    <w:rsid w:val="00003850"/>
    <w:rsid w:val="0000771F"/>
    <w:rsid w:val="0001156D"/>
    <w:rsid w:val="000134CD"/>
    <w:rsid w:val="0002372B"/>
    <w:rsid w:val="00026BAA"/>
    <w:rsid w:val="00037D36"/>
    <w:rsid w:val="00040E6E"/>
    <w:rsid w:val="000530AB"/>
    <w:rsid w:val="0006135F"/>
    <w:rsid w:val="00062DF3"/>
    <w:rsid w:val="00072642"/>
    <w:rsid w:val="00077874"/>
    <w:rsid w:val="00080B85"/>
    <w:rsid w:val="00083051"/>
    <w:rsid w:val="0009034C"/>
    <w:rsid w:val="000937AA"/>
    <w:rsid w:val="00096D8C"/>
    <w:rsid w:val="0009702E"/>
    <w:rsid w:val="00097FE6"/>
    <w:rsid w:val="000B5628"/>
    <w:rsid w:val="000B5F69"/>
    <w:rsid w:val="000D1510"/>
    <w:rsid w:val="000D786F"/>
    <w:rsid w:val="000E5E38"/>
    <w:rsid w:val="001025F9"/>
    <w:rsid w:val="00110404"/>
    <w:rsid w:val="00111241"/>
    <w:rsid w:val="001214C0"/>
    <w:rsid w:val="0014062F"/>
    <w:rsid w:val="00173DF3"/>
    <w:rsid w:val="001755DA"/>
    <w:rsid w:val="001819A0"/>
    <w:rsid w:val="001820F7"/>
    <w:rsid w:val="001877E7"/>
    <w:rsid w:val="001A06FB"/>
    <w:rsid w:val="001A0B00"/>
    <w:rsid w:val="001B25F3"/>
    <w:rsid w:val="001B770B"/>
    <w:rsid w:val="001C63BA"/>
    <w:rsid w:val="001D425A"/>
    <w:rsid w:val="001E0003"/>
    <w:rsid w:val="00201157"/>
    <w:rsid w:val="00225624"/>
    <w:rsid w:val="00244B28"/>
    <w:rsid w:val="0025017D"/>
    <w:rsid w:val="0025333E"/>
    <w:rsid w:val="00280CB5"/>
    <w:rsid w:val="00286611"/>
    <w:rsid w:val="002A6ACF"/>
    <w:rsid w:val="002B2E1C"/>
    <w:rsid w:val="002B792C"/>
    <w:rsid w:val="002C3F5B"/>
    <w:rsid w:val="002F6560"/>
    <w:rsid w:val="002F6E87"/>
    <w:rsid w:val="00300368"/>
    <w:rsid w:val="0031653B"/>
    <w:rsid w:val="00320328"/>
    <w:rsid w:val="00321B90"/>
    <w:rsid w:val="00325E18"/>
    <w:rsid w:val="00341199"/>
    <w:rsid w:val="003419EB"/>
    <w:rsid w:val="00343EBE"/>
    <w:rsid w:val="0035510F"/>
    <w:rsid w:val="003567CA"/>
    <w:rsid w:val="00360CA0"/>
    <w:rsid w:val="00364C9E"/>
    <w:rsid w:val="00375B20"/>
    <w:rsid w:val="0037632D"/>
    <w:rsid w:val="00380774"/>
    <w:rsid w:val="003B045A"/>
    <w:rsid w:val="003B3610"/>
    <w:rsid w:val="003B4E4E"/>
    <w:rsid w:val="003B5E3D"/>
    <w:rsid w:val="003C01E7"/>
    <w:rsid w:val="003D3505"/>
    <w:rsid w:val="003D5615"/>
    <w:rsid w:val="004018E2"/>
    <w:rsid w:val="004317DF"/>
    <w:rsid w:val="004331E2"/>
    <w:rsid w:val="00443A44"/>
    <w:rsid w:val="0044677E"/>
    <w:rsid w:val="00455767"/>
    <w:rsid w:val="004615DA"/>
    <w:rsid w:val="004621F9"/>
    <w:rsid w:val="0046331C"/>
    <w:rsid w:val="00480B02"/>
    <w:rsid w:val="004817D0"/>
    <w:rsid w:val="004853F0"/>
    <w:rsid w:val="00487FC4"/>
    <w:rsid w:val="004905A3"/>
    <w:rsid w:val="00493692"/>
    <w:rsid w:val="004C7358"/>
    <w:rsid w:val="004D677F"/>
    <w:rsid w:val="004F3E9A"/>
    <w:rsid w:val="005025DC"/>
    <w:rsid w:val="00520321"/>
    <w:rsid w:val="0053357C"/>
    <w:rsid w:val="00541521"/>
    <w:rsid w:val="005425A7"/>
    <w:rsid w:val="00544168"/>
    <w:rsid w:val="005462A3"/>
    <w:rsid w:val="00550505"/>
    <w:rsid w:val="00555883"/>
    <w:rsid w:val="005708E1"/>
    <w:rsid w:val="00572FC2"/>
    <w:rsid w:val="00580023"/>
    <w:rsid w:val="0058698E"/>
    <w:rsid w:val="00593CFF"/>
    <w:rsid w:val="005A368A"/>
    <w:rsid w:val="005B0F83"/>
    <w:rsid w:val="005D0AF3"/>
    <w:rsid w:val="005E1323"/>
    <w:rsid w:val="005E5010"/>
    <w:rsid w:val="00610E74"/>
    <w:rsid w:val="00615A66"/>
    <w:rsid w:val="00617592"/>
    <w:rsid w:val="0063080F"/>
    <w:rsid w:val="006343E4"/>
    <w:rsid w:val="00643228"/>
    <w:rsid w:val="00644AF7"/>
    <w:rsid w:val="006565DF"/>
    <w:rsid w:val="00664ABC"/>
    <w:rsid w:val="00673D45"/>
    <w:rsid w:val="00674CD7"/>
    <w:rsid w:val="00682AFC"/>
    <w:rsid w:val="00690450"/>
    <w:rsid w:val="00694071"/>
    <w:rsid w:val="006973FA"/>
    <w:rsid w:val="006A1A82"/>
    <w:rsid w:val="006A741E"/>
    <w:rsid w:val="006D1CB9"/>
    <w:rsid w:val="006D7851"/>
    <w:rsid w:val="006F4E54"/>
    <w:rsid w:val="0071083C"/>
    <w:rsid w:val="00721A23"/>
    <w:rsid w:val="00723659"/>
    <w:rsid w:val="007276C7"/>
    <w:rsid w:val="00744555"/>
    <w:rsid w:val="007547B9"/>
    <w:rsid w:val="007549BF"/>
    <w:rsid w:val="00767DF5"/>
    <w:rsid w:val="00771A8F"/>
    <w:rsid w:val="007A3E97"/>
    <w:rsid w:val="007B117C"/>
    <w:rsid w:val="007B7D2A"/>
    <w:rsid w:val="007D4B38"/>
    <w:rsid w:val="007F0084"/>
    <w:rsid w:val="007F1A59"/>
    <w:rsid w:val="008003F2"/>
    <w:rsid w:val="00807757"/>
    <w:rsid w:val="00823666"/>
    <w:rsid w:val="00823718"/>
    <w:rsid w:val="0082576A"/>
    <w:rsid w:val="0083158B"/>
    <w:rsid w:val="0083269C"/>
    <w:rsid w:val="00833231"/>
    <w:rsid w:val="00841718"/>
    <w:rsid w:val="00846B4F"/>
    <w:rsid w:val="00847978"/>
    <w:rsid w:val="0085773A"/>
    <w:rsid w:val="00866858"/>
    <w:rsid w:val="00871C3A"/>
    <w:rsid w:val="00874A6F"/>
    <w:rsid w:val="00875463"/>
    <w:rsid w:val="008813D7"/>
    <w:rsid w:val="00882A28"/>
    <w:rsid w:val="00883C89"/>
    <w:rsid w:val="008A0A46"/>
    <w:rsid w:val="008D3B5B"/>
    <w:rsid w:val="008E51E0"/>
    <w:rsid w:val="008F45DA"/>
    <w:rsid w:val="00901206"/>
    <w:rsid w:val="00913A4D"/>
    <w:rsid w:val="00920582"/>
    <w:rsid w:val="0093595E"/>
    <w:rsid w:val="00937D87"/>
    <w:rsid w:val="00952996"/>
    <w:rsid w:val="009670CE"/>
    <w:rsid w:val="00973568"/>
    <w:rsid w:val="0098153F"/>
    <w:rsid w:val="00987338"/>
    <w:rsid w:val="009926A0"/>
    <w:rsid w:val="009A1FDC"/>
    <w:rsid w:val="009B4128"/>
    <w:rsid w:val="009D4183"/>
    <w:rsid w:val="00A14DFA"/>
    <w:rsid w:val="00A21B67"/>
    <w:rsid w:val="00A27284"/>
    <w:rsid w:val="00A333DB"/>
    <w:rsid w:val="00A33790"/>
    <w:rsid w:val="00A372B9"/>
    <w:rsid w:val="00A446BF"/>
    <w:rsid w:val="00A47E8F"/>
    <w:rsid w:val="00A57F73"/>
    <w:rsid w:val="00A617B7"/>
    <w:rsid w:val="00A71334"/>
    <w:rsid w:val="00A72E6B"/>
    <w:rsid w:val="00A741A0"/>
    <w:rsid w:val="00A75278"/>
    <w:rsid w:val="00A776F0"/>
    <w:rsid w:val="00AA6EF2"/>
    <w:rsid w:val="00AC3ACF"/>
    <w:rsid w:val="00AC559C"/>
    <w:rsid w:val="00AE4B25"/>
    <w:rsid w:val="00B02034"/>
    <w:rsid w:val="00B078DD"/>
    <w:rsid w:val="00B1546A"/>
    <w:rsid w:val="00B221E8"/>
    <w:rsid w:val="00B30AB0"/>
    <w:rsid w:val="00B50409"/>
    <w:rsid w:val="00B66A26"/>
    <w:rsid w:val="00B67FBE"/>
    <w:rsid w:val="00B81FA0"/>
    <w:rsid w:val="00B82E21"/>
    <w:rsid w:val="00B83EF8"/>
    <w:rsid w:val="00B9715E"/>
    <w:rsid w:val="00B97FD3"/>
    <w:rsid w:val="00BA6895"/>
    <w:rsid w:val="00BA7DA4"/>
    <w:rsid w:val="00BE59D2"/>
    <w:rsid w:val="00BF390D"/>
    <w:rsid w:val="00C00187"/>
    <w:rsid w:val="00C01C33"/>
    <w:rsid w:val="00C15713"/>
    <w:rsid w:val="00C16888"/>
    <w:rsid w:val="00C24877"/>
    <w:rsid w:val="00C249B2"/>
    <w:rsid w:val="00C25180"/>
    <w:rsid w:val="00C46A2D"/>
    <w:rsid w:val="00C50E50"/>
    <w:rsid w:val="00C53925"/>
    <w:rsid w:val="00C63CF9"/>
    <w:rsid w:val="00C81CF6"/>
    <w:rsid w:val="00CA10CA"/>
    <w:rsid w:val="00CB16A5"/>
    <w:rsid w:val="00CB5350"/>
    <w:rsid w:val="00CB7AB9"/>
    <w:rsid w:val="00CC54CD"/>
    <w:rsid w:val="00CC6CB7"/>
    <w:rsid w:val="00CE2B20"/>
    <w:rsid w:val="00CE7120"/>
    <w:rsid w:val="00CF699A"/>
    <w:rsid w:val="00D04454"/>
    <w:rsid w:val="00D047D2"/>
    <w:rsid w:val="00D0578E"/>
    <w:rsid w:val="00D057EE"/>
    <w:rsid w:val="00D11987"/>
    <w:rsid w:val="00D22051"/>
    <w:rsid w:val="00D347EF"/>
    <w:rsid w:val="00D5157E"/>
    <w:rsid w:val="00D6666D"/>
    <w:rsid w:val="00D67856"/>
    <w:rsid w:val="00D75C14"/>
    <w:rsid w:val="00D76ABE"/>
    <w:rsid w:val="00D90F2E"/>
    <w:rsid w:val="00DA21B2"/>
    <w:rsid w:val="00DC6320"/>
    <w:rsid w:val="00DD24BF"/>
    <w:rsid w:val="00DD47F6"/>
    <w:rsid w:val="00DD7121"/>
    <w:rsid w:val="00DE10E3"/>
    <w:rsid w:val="00DE17E9"/>
    <w:rsid w:val="00DE3165"/>
    <w:rsid w:val="00DE4534"/>
    <w:rsid w:val="00DE5DA8"/>
    <w:rsid w:val="00E026FA"/>
    <w:rsid w:val="00E123E3"/>
    <w:rsid w:val="00E13DA2"/>
    <w:rsid w:val="00E143A1"/>
    <w:rsid w:val="00E1483E"/>
    <w:rsid w:val="00E1759B"/>
    <w:rsid w:val="00E34A6A"/>
    <w:rsid w:val="00E43952"/>
    <w:rsid w:val="00E4734C"/>
    <w:rsid w:val="00E47A60"/>
    <w:rsid w:val="00E50D1B"/>
    <w:rsid w:val="00E821FB"/>
    <w:rsid w:val="00E9006A"/>
    <w:rsid w:val="00E96F9E"/>
    <w:rsid w:val="00E9793B"/>
    <w:rsid w:val="00EC2119"/>
    <w:rsid w:val="00EC6FEE"/>
    <w:rsid w:val="00ED3164"/>
    <w:rsid w:val="00EE32BD"/>
    <w:rsid w:val="00EE6E44"/>
    <w:rsid w:val="00EE705C"/>
    <w:rsid w:val="00F178A5"/>
    <w:rsid w:val="00F20662"/>
    <w:rsid w:val="00F20F82"/>
    <w:rsid w:val="00F2126B"/>
    <w:rsid w:val="00F5223C"/>
    <w:rsid w:val="00F52A90"/>
    <w:rsid w:val="00F80A37"/>
    <w:rsid w:val="00F83A06"/>
    <w:rsid w:val="00F90FCA"/>
    <w:rsid w:val="00F9720E"/>
    <w:rsid w:val="00FA29FC"/>
    <w:rsid w:val="00FD2795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7ABDE"/>
  <w15:chartTrackingRefBased/>
  <w15:docId w15:val="{037CEBB4-6320-431E-83FD-D1CF7C47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7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A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9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2A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5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2A9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72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72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FC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7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73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473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6343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6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EE6E44"/>
  </w:style>
  <w:style w:type="character" w:customStyle="1" w:styleId="bash">
    <w:name w:val="bash"/>
    <w:basedOn w:val="DefaultParagraphFont"/>
    <w:rsid w:val="00EE6E44"/>
  </w:style>
  <w:style w:type="character" w:customStyle="1" w:styleId="hljs-string">
    <w:name w:val="hljs-string"/>
    <w:basedOn w:val="DefaultParagraphFont"/>
    <w:rsid w:val="00EE6E44"/>
  </w:style>
  <w:style w:type="character" w:customStyle="1" w:styleId="hljs-number">
    <w:name w:val="hljs-number"/>
    <w:basedOn w:val="DefaultParagraphFont"/>
    <w:rsid w:val="00EE6E44"/>
  </w:style>
  <w:style w:type="character" w:customStyle="1" w:styleId="Heading4Char">
    <w:name w:val="Heading 4 Char"/>
    <w:basedOn w:val="DefaultParagraphFont"/>
    <w:link w:val="Heading4"/>
    <w:uiPriority w:val="9"/>
    <w:semiHidden/>
    <w:rsid w:val="00771A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omment">
    <w:name w:val="hljs-comment"/>
    <w:basedOn w:val="DefaultParagraphFont"/>
    <w:rsid w:val="00F90FCA"/>
  </w:style>
  <w:style w:type="character" w:styleId="FollowedHyperlink">
    <w:name w:val="FollowedHyperlink"/>
    <w:basedOn w:val="DefaultParagraphFont"/>
    <w:uiPriority w:val="99"/>
    <w:semiHidden/>
    <w:unhideWhenUsed/>
    <w:rsid w:val="00343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66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41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4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67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7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5" w:color="FED69F"/>
            <w:bottom w:val="none" w:sz="0" w:space="0" w:color="auto"/>
            <w:right w:val="none" w:sz="0" w:space="0" w:color="auto"/>
          </w:divBdr>
        </w:div>
      </w:divsChild>
    </w:div>
    <w:div w:id="8571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79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15" w:color="FED69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5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9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5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9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5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6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6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15" w:color="FED69F"/>
                <w:bottom w:val="none" w:sz="0" w:space="0" w:color="auto"/>
                <w:right w:val="none" w:sz="0" w:space="0" w:color="auto"/>
              </w:divBdr>
            </w:div>
          </w:divsChild>
        </w:div>
        <w:div w:id="7840818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9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9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1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docker.com/engine/reference/builder/" TargetMode="External"/><Relationship Id="rId21" Type="http://schemas.openxmlformats.org/officeDocument/2006/relationships/hyperlink" Target="https://docs.docker.com/engine/reference/commandline/images/" TargetMode="External"/><Relationship Id="rId42" Type="http://schemas.openxmlformats.org/officeDocument/2006/relationships/hyperlink" Target="https://docs.docker.com/engine/reference/commandline/images/" TargetMode="External"/><Relationship Id="rId47" Type="http://schemas.openxmlformats.org/officeDocument/2006/relationships/image" Target="media/image3.png"/><Relationship Id="rId63" Type="http://schemas.openxmlformats.org/officeDocument/2006/relationships/hyperlink" Target="https://docs.docker.com/storage/volumes/" TargetMode="External"/><Relationship Id="rId68" Type="http://schemas.openxmlformats.org/officeDocument/2006/relationships/hyperlink" Target="https://docs.docker.com/v17.09/engine/userguide/networkin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docker.com/engine/reference/builder/" TargetMode="External"/><Relationship Id="rId29" Type="http://schemas.openxmlformats.org/officeDocument/2006/relationships/hyperlink" Target="https://docs.docker.com/engine/reference/builder/" TargetMode="External"/><Relationship Id="rId11" Type="http://schemas.openxmlformats.org/officeDocument/2006/relationships/hyperlink" Target="https://docs.docker.com/engine/reference/builder/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www.techietown.info/2016/10/how-to-start-httpdapache-in-foreground/" TargetMode="External"/><Relationship Id="rId37" Type="http://schemas.openxmlformats.org/officeDocument/2006/relationships/hyperlink" Target="https://docs.docker.com/engine/reference/commandline/images/" TargetMode="External"/><Relationship Id="rId40" Type="http://schemas.openxmlformats.org/officeDocument/2006/relationships/hyperlink" Target="https://docs.docker.com/engine/reference/commandline/build/" TargetMode="External"/><Relationship Id="rId45" Type="http://schemas.openxmlformats.org/officeDocument/2006/relationships/hyperlink" Target="https://docs.docker.com/engine/reference/commandline/build/" TargetMode="External"/><Relationship Id="rId53" Type="http://schemas.openxmlformats.org/officeDocument/2006/relationships/hyperlink" Target="https://docs.docker.com/engine/reference/builder/" TargetMode="External"/><Relationship Id="rId58" Type="http://schemas.openxmlformats.org/officeDocument/2006/relationships/hyperlink" Target="https://docs.docker.com/config/containers/start-containers-automatically/" TargetMode="External"/><Relationship Id="rId66" Type="http://schemas.openxmlformats.org/officeDocument/2006/relationships/hyperlink" Target="https://docs.docker.com/engine/reference/commandline/network_create/" TargetMode="External"/><Relationship Id="rId74" Type="http://schemas.openxmlformats.org/officeDocument/2006/relationships/fontTable" Target="fontTable.xml"/><Relationship Id="rId5" Type="http://schemas.openxmlformats.org/officeDocument/2006/relationships/styles" Target="styles.xml"/><Relationship Id="rId61" Type="http://schemas.openxmlformats.org/officeDocument/2006/relationships/image" Target="media/image6.png"/><Relationship Id="rId19" Type="http://schemas.openxmlformats.org/officeDocument/2006/relationships/hyperlink" Target="https://docs.docker.com/engine/reference/commandline/build/" TargetMode="External"/><Relationship Id="rId14" Type="http://schemas.openxmlformats.org/officeDocument/2006/relationships/hyperlink" Target="https://docs.docker.com/engine/reference/builder/" TargetMode="External"/><Relationship Id="rId22" Type="http://schemas.openxmlformats.org/officeDocument/2006/relationships/hyperlink" Target="https://docs.docker.com/engine/reference/builder/" TargetMode="External"/><Relationship Id="rId27" Type="http://schemas.openxmlformats.org/officeDocument/2006/relationships/hyperlink" Target="https://www.hivelocity.net/kb/how-to-clear-the-yum-cache/" TargetMode="External"/><Relationship Id="rId30" Type="http://schemas.openxmlformats.org/officeDocument/2006/relationships/hyperlink" Target="https://docs.docker.com/engine/reference/builder/" TargetMode="External"/><Relationship Id="rId35" Type="http://schemas.openxmlformats.org/officeDocument/2006/relationships/hyperlink" Target="https://docs.docker.com/engine/reference/commandline/build/" TargetMode="External"/><Relationship Id="rId43" Type="http://schemas.openxmlformats.org/officeDocument/2006/relationships/hyperlink" Target="https://docs.docker.com/engine/reference/builder/" TargetMode="External"/><Relationship Id="rId48" Type="http://schemas.openxmlformats.org/officeDocument/2006/relationships/hyperlink" Target="https://docs.docker.com/engine/reference/builder/" TargetMode="External"/><Relationship Id="rId56" Type="http://schemas.openxmlformats.org/officeDocument/2006/relationships/hyperlink" Target="https://docs.docker.com/engine/reference/commandline/images/" TargetMode="External"/><Relationship Id="rId64" Type="http://schemas.openxmlformats.org/officeDocument/2006/relationships/hyperlink" Target="https://docs.docker.com/network/bridge/" TargetMode="External"/><Relationship Id="rId69" Type="http://schemas.openxmlformats.org/officeDocument/2006/relationships/hyperlink" Target="https://docs.docker.com/engine/reference/commandline/network/" TargetMode="External"/><Relationship Id="rId8" Type="http://schemas.openxmlformats.org/officeDocument/2006/relationships/hyperlink" Target="https://docs.docker.com/docker-for-windows/install/" TargetMode="External"/><Relationship Id="rId51" Type="http://schemas.openxmlformats.org/officeDocument/2006/relationships/hyperlink" Target="https://docs.docker.com/engine/reference/commandline/images/" TargetMode="External"/><Relationship Id="rId72" Type="http://schemas.openxmlformats.org/officeDocument/2006/relationships/hyperlink" Target="https://docs.docker.com/compose/compose-file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ocs.docker.com/engine/reference/builder/" TargetMode="External"/><Relationship Id="rId17" Type="http://schemas.openxmlformats.org/officeDocument/2006/relationships/hyperlink" Target="https://docs.docker.com/engine/reference/builder/" TargetMode="External"/><Relationship Id="rId25" Type="http://schemas.openxmlformats.org/officeDocument/2006/relationships/hyperlink" Target="https://docs.docker.com/engine/reference/builder/" TargetMode="External"/><Relationship Id="rId33" Type="http://schemas.openxmlformats.org/officeDocument/2006/relationships/hyperlink" Target="https://docs.docker.com/engine/reference/commandline/build/" TargetMode="External"/><Relationship Id="rId38" Type="http://schemas.openxmlformats.org/officeDocument/2006/relationships/hyperlink" Target="https://docs.docker.com/engine/reference/builder/" TargetMode="External"/><Relationship Id="rId46" Type="http://schemas.openxmlformats.org/officeDocument/2006/relationships/hyperlink" Target="https://docs.docker.com/engine/reference/commandline/image/" TargetMode="External"/><Relationship Id="rId59" Type="http://schemas.openxmlformats.org/officeDocument/2006/relationships/hyperlink" Target="https://www.getconvey.com/blog/docker-restart-policies/" TargetMode="External"/><Relationship Id="rId67" Type="http://schemas.openxmlformats.org/officeDocument/2006/relationships/hyperlink" Target="https://docs.docker.com/engine/reference/commandline/network/" TargetMode="External"/><Relationship Id="rId20" Type="http://schemas.openxmlformats.org/officeDocument/2006/relationships/hyperlink" Target="https://docs.docker.com/engine/reference/commandline/image/" TargetMode="External"/><Relationship Id="rId41" Type="http://schemas.openxmlformats.org/officeDocument/2006/relationships/hyperlink" Target="https://docs.docker.com/engine/reference/commandline/image/" TargetMode="External"/><Relationship Id="rId54" Type="http://schemas.openxmlformats.org/officeDocument/2006/relationships/hyperlink" Target="https://docs.docker.com/engine/reference/commandline/build/" TargetMode="External"/><Relationship Id="rId62" Type="http://schemas.openxmlformats.org/officeDocument/2006/relationships/image" Target="media/image7.png"/><Relationship Id="rId70" Type="http://schemas.openxmlformats.org/officeDocument/2006/relationships/image" Target="media/image8.png"/><Relationship Id="rId75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docs.docker.com/engine/reference/builder/" TargetMode="External"/><Relationship Id="rId23" Type="http://schemas.openxmlformats.org/officeDocument/2006/relationships/hyperlink" Target="https://docs.docker.com/engine/reference/builder/" TargetMode="External"/><Relationship Id="rId28" Type="http://schemas.openxmlformats.org/officeDocument/2006/relationships/hyperlink" Target="https://docs.docker.com/engine/reference/builder/" TargetMode="External"/><Relationship Id="rId36" Type="http://schemas.openxmlformats.org/officeDocument/2006/relationships/hyperlink" Target="https://docs.docker.com/engine/reference/commandline/image/" TargetMode="External"/><Relationship Id="rId49" Type="http://schemas.openxmlformats.org/officeDocument/2006/relationships/hyperlink" Target="https://docs.docker.com/engine/reference/commandline/build/" TargetMode="External"/><Relationship Id="rId57" Type="http://schemas.openxmlformats.org/officeDocument/2006/relationships/hyperlink" Target="https://docs.docker.com/engine/reference/run/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docs.docker.com/engine/reference/builder/" TargetMode="External"/><Relationship Id="rId44" Type="http://schemas.openxmlformats.org/officeDocument/2006/relationships/hyperlink" Target="https://medium.com/@tonistiigi/advanced-multi-stage-build-patterns-6f741b852fae" TargetMode="External"/><Relationship Id="rId52" Type="http://schemas.openxmlformats.org/officeDocument/2006/relationships/image" Target="media/image4.png"/><Relationship Id="rId60" Type="http://schemas.openxmlformats.org/officeDocument/2006/relationships/image" Target="media/image5.png"/><Relationship Id="rId65" Type="http://schemas.openxmlformats.org/officeDocument/2006/relationships/hyperlink" Target="https://docs.docker.com/v17.09/engine/userguide/networking/" TargetMode="External"/><Relationship Id="rId73" Type="http://schemas.openxmlformats.org/officeDocument/2006/relationships/hyperlink" Target="https://docs.docker.com/compose/reference/overview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docker.com/docker-for-windows/" TargetMode="External"/><Relationship Id="rId13" Type="http://schemas.openxmlformats.org/officeDocument/2006/relationships/hyperlink" Target="https://docs.docker.com/engine/reference/builder/" TargetMode="External"/><Relationship Id="rId18" Type="http://schemas.openxmlformats.org/officeDocument/2006/relationships/hyperlink" Target="https://docs.docker.com/engine/reference/builder/" TargetMode="External"/><Relationship Id="rId39" Type="http://schemas.openxmlformats.org/officeDocument/2006/relationships/hyperlink" Target="https://docs.docker.com/engine/reference/builder/" TargetMode="External"/><Relationship Id="rId34" Type="http://schemas.openxmlformats.org/officeDocument/2006/relationships/hyperlink" Target="https://docs.docker.com/engine/reference/builder/" TargetMode="External"/><Relationship Id="rId50" Type="http://schemas.openxmlformats.org/officeDocument/2006/relationships/hyperlink" Target="https://docs.docker.com/engine/reference/commandline/image/" TargetMode="External"/><Relationship Id="rId55" Type="http://schemas.openxmlformats.org/officeDocument/2006/relationships/hyperlink" Target="https://docs.docker.com/engine/reference/commandline/image/" TargetMode="External"/><Relationship Id="rId76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hyperlink" Target="https://docs.docker.com/compo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6BDAC08FFAA40933D8282DB5F7936" ma:contentTypeVersion="11" ma:contentTypeDescription="Create a new document." ma:contentTypeScope="" ma:versionID="a8f31971be7c9cdc90bea2d7cfcda999">
  <xsd:schema xmlns:xsd="http://www.w3.org/2001/XMLSchema" xmlns:xs="http://www.w3.org/2001/XMLSchema" xmlns:p="http://schemas.microsoft.com/office/2006/metadata/properties" xmlns:ns2="712f3efb-7204-49ef-aaaf-cdfb597c0811" targetNamespace="http://schemas.microsoft.com/office/2006/metadata/properties" ma:root="true" ma:fieldsID="ebb010e28c2f03a832c515a89eceadeb" ns2:_="">
    <xsd:import namespace="712f3efb-7204-49ef-aaaf-cdfb597c0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3efb-7204-49ef-aaaf-cdfb597c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3A1E2C-C020-428C-A637-B1B81B183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067DB-D283-4125-8FFE-24FF84601198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712f3efb-7204-49ef-aaaf-cdfb597c0811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7E0F332-61D3-4138-B3E3-DE5F989AE0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23</Pages>
  <Words>3880</Words>
  <Characters>22119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Heydarli</dc:creator>
  <cp:keywords/>
  <dc:description/>
  <cp:lastModifiedBy>Slobolinskyi, Artem</cp:lastModifiedBy>
  <cp:revision>298</cp:revision>
  <dcterms:created xsi:type="dcterms:W3CDTF">2020-10-08T10:51:00Z</dcterms:created>
  <dcterms:modified xsi:type="dcterms:W3CDTF">2021-04-16T13:06:00Z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0x0101006126BDAC08FFAA40933D8282DB5F7936</vt:lpwstr>
  </property>
</Properties>
</file>
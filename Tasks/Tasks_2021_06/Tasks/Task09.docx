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83B52" w:rsidR="00E83B52" w:rsidP="5273BB7F" w:rsidRDefault="00E83B52" w14:paraId="58E1BEBB" w14:textId="05D08FA5" w14:noSpellErr="1">
      <w:pPr>
        <w:jc w:val="center"/>
        <w:rPr>
          <w:b w:val="1"/>
          <w:bCs w:val="1"/>
          <w:sz w:val="28"/>
          <w:szCs w:val="28"/>
        </w:rPr>
      </w:pPr>
      <w:commentRangeStart w:id="1205051315"/>
      <w:r w:rsidRPr="5273BB7F" w:rsidR="00E83B52">
        <w:rPr>
          <w:b w:val="1"/>
          <w:bCs w:val="1"/>
          <w:sz w:val="28"/>
          <w:szCs w:val="28"/>
        </w:rPr>
        <w:t>V</w:t>
      </w:r>
      <w:r w:rsidRPr="5273BB7F" w:rsidR="00E83B52">
        <w:rPr>
          <w:b w:val="1"/>
          <w:bCs w:val="1"/>
          <w:sz w:val="28"/>
          <w:szCs w:val="28"/>
        </w:rPr>
        <w:t>Net-to-VNet VPN gateway</w:t>
      </w:r>
      <w:r w:rsidRPr="5273BB7F" w:rsidR="00E83B52">
        <w:rPr>
          <w:b w:val="1"/>
          <w:bCs w:val="1"/>
          <w:sz w:val="28"/>
          <w:szCs w:val="28"/>
        </w:rPr>
        <w:t xml:space="preserve"> configuration</w:t>
      </w:r>
      <w:commentRangeEnd w:id="1205051315"/>
      <w:r>
        <w:rPr>
          <w:rStyle w:val="CommentReference"/>
        </w:rPr>
        <w:commentReference w:id="1205051315"/>
      </w:r>
    </w:p>
    <w:p w:rsidR="000D2C9A" w:rsidP="000D2C9A" w:rsidRDefault="000D2C9A" w14:paraId="2042E1F2" w14:textId="6C8F84AC">
      <w:pPr>
        <w:rPr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articles:</w:t>
      </w:r>
    </w:p>
    <w:p w:rsidRPr="00D203CA" w:rsidR="000D2C9A" w:rsidP="000D2C9A" w:rsidRDefault="004F4DA2" w14:paraId="40E2D1FD" w14:textId="5E23BB9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hyperlink w:history="1" r:id="rId5">
        <w:r w:rsidRPr="0031395C" w:rsidR="0031395C">
          <w:rPr>
            <w:rStyle w:val="Hyperlink"/>
            <w:rFonts w:ascii="Courier New" w:hAnsi="Courier New" w:cs="Courier New"/>
            <w:sz w:val="20"/>
            <w:szCs w:val="20"/>
          </w:rPr>
          <w:t>VNet-to-VNet VPN gateway configuration</w:t>
        </w:r>
      </w:hyperlink>
    </w:p>
    <w:p w:rsidRPr="0031395C" w:rsidR="000D2C9A" w:rsidP="0031395C" w:rsidRDefault="004F4DA2" w14:paraId="2CB4A1A6" w14:textId="0E8E304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hyperlink w:history="1" r:id="rId6">
        <w:r w:rsidRPr="00D203CA" w:rsidR="000D2C9A">
          <w:rPr>
            <w:rStyle w:val="Hyperlink"/>
            <w:rFonts w:ascii="Courier New" w:hAnsi="Courier New" w:cs="Courier New"/>
            <w:sz w:val="20"/>
            <w:szCs w:val="20"/>
          </w:rPr>
          <w:t>Vnet FAQ</w:t>
        </w:r>
      </w:hyperlink>
    </w:p>
    <w:p w:rsidR="000D2C9A" w:rsidP="000D2C9A" w:rsidRDefault="000D2C9A" w14:paraId="28AA1F18" w14:textId="3CBA3743">
      <w:r w:rsidR="000D2C9A">
        <w:rPr/>
        <w:t>Create two VM</w:t>
      </w:r>
      <w:ins w:author="Arende, Linda" w:date="2021-04-26T12:29:55.136Z" w:id="735083203">
        <w:r w:rsidR="2BD07AC3">
          <w:t>’s</w:t>
        </w:r>
      </w:ins>
      <w:r w:rsidR="000D2C9A">
        <w:rPr/>
        <w:t xml:space="preserve"> in different Resource Group</w:t>
      </w:r>
      <w:ins w:author="Arende, Linda" w:date="2021-04-26T12:29:59.237Z" w:id="1152388155">
        <w:r w:rsidR="44B00C3B">
          <w:t>s</w:t>
        </w:r>
      </w:ins>
      <w:r w:rsidR="000D2C9A">
        <w:rPr/>
        <w:t xml:space="preserve"> with the following configuration</w:t>
      </w:r>
      <w:ins w:author="Arende, Linda" w:date="2021-04-26T12:30:01.17Z" w:id="1936951643">
        <w:r w:rsidR="7373895B">
          <w:t>s</w:t>
        </w:r>
      </w:ins>
      <w:r w:rsidR="000D2C9A">
        <w:rPr/>
        <w:t>:</w:t>
      </w:r>
    </w:p>
    <w:p w:rsidR="000D2C9A" w:rsidP="000D2C9A" w:rsidRDefault="000D2C9A" w14:paraId="2177A1A1" w14:textId="77777777">
      <w:pPr>
        <w:pStyle w:val="ListParagraph"/>
        <w:numPr>
          <w:ilvl w:val="0"/>
          <w:numId w:val="1"/>
        </w:numPr>
      </w:pPr>
      <w:r>
        <w:t>Add Public IP</w:t>
      </w:r>
    </w:p>
    <w:p w:rsidR="000D2C9A" w:rsidP="000D2C9A" w:rsidRDefault="000D2C9A" w14:paraId="05806307" w14:textId="77777777">
      <w:pPr>
        <w:pStyle w:val="ListParagraph"/>
        <w:numPr>
          <w:ilvl w:val="0"/>
          <w:numId w:val="1"/>
        </w:numPr>
      </w:pPr>
      <w:r>
        <w:t>Set static private IP in both VM</w:t>
      </w:r>
    </w:p>
    <w:p w:rsidR="000D2C9A" w:rsidP="000D2C9A" w:rsidRDefault="000D2C9A" w14:paraId="2963A63D" w14:textId="77777777">
      <w:pPr>
        <w:pStyle w:val="ListParagraph"/>
        <w:numPr>
          <w:ilvl w:val="0"/>
          <w:numId w:val="1"/>
        </w:numPr>
      </w:pPr>
      <w:r>
        <w:t>Add NSG and block all inbound traffic except Virtual Network</w:t>
      </w:r>
    </w:p>
    <w:p w:rsidR="000D2C9A" w:rsidP="000D2C9A" w:rsidRDefault="000D2C9A" w14:paraId="6EED2974" w14:textId="77777777">
      <w:pPr>
        <w:pStyle w:val="ListParagraph"/>
        <w:numPr>
          <w:ilvl w:val="0"/>
          <w:numId w:val="1"/>
        </w:numPr>
      </w:pPr>
      <w:r>
        <w:t>Allow ICMP inbound traffic in both VM</w:t>
      </w:r>
    </w:p>
    <w:p w:rsidR="00C470EC" w:rsidP="00C470EC" w:rsidRDefault="00C470EC" w14:paraId="189DDF10" w14:textId="77777777">
      <w:r>
        <w:t>Additional Configuration:</w:t>
      </w:r>
    </w:p>
    <w:p w:rsidRPr="00EB3569" w:rsidR="00C470EC" w:rsidP="00EB3569" w:rsidRDefault="00F862F0" w14:paraId="35801FDF" w14:textId="064B8F4C">
      <w:pPr>
        <w:pStyle w:val="ListParagraph"/>
        <w:numPr>
          <w:ilvl w:val="0"/>
          <w:numId w:val="7"/>
        </w:numPr>
      </w:pPr>
      <w:r>
        <w:t xml:space="preserve">Create </w:t>
      </w:r>
      <w:r w:rsidRPr="00EB3569" w:rsidR="00C470EC">
        <w:rPr>
          <w:bCs/>
        </w:rPr>
        <w:t>virtual network gateway in both Resource Group</w:t>
      </w:r>
    </w:p>
    <w:p w:rsidRPr="00200215" w:rsidR="00200215" w:rsidP="00200215" w:rsidRDefault="00200215" w14:paraId="64ACEB38" w14:textId="481779B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</w:t>
      </w:r>
      <w:r w:rsidR="00122274">
        <w:t>V</w:t>
      </w:r>
      <w:r w:rsidRPr="00200215">
        <w:rPr>
          <w:bCs/>
        </w:rPr>
        <w:t>Net-to-VNet VPN gateway connection</w:t>
      </w:r>
      <w:r w:rsidR="006040B8">
        <w:rPr>
          <w:bCs/>
        </w:rPr>
        <w:t xml:space="preserve"> between Virtual Networks</w:t>
      </w:r>
      <w:r w:rsidR="004F4DA2">
        <w:rPr>
          <w:bCs/>
        </w:rPr>
        <w:t xml:space="preserve"> via Azure PowerShell.</w:t>
      </w:r>
      <w:bookmarkStart w:name="_GoBack" w:id="0"/>
      <w:bookmarkEnd w:id="0"/>
    </w:p>
    <w:p w:rsidR="00701455" w:rsidP="00701455" w:rsidRDefault="007F13E7" w14:paraId="45DA0F79" w14:textId="4CEB17F3">
      <w:r w:rsidRPr="007F13E7">
        <w:t xml:space="preserve">Try </w:t>
      </w:r>
      <w:r w:rsidR="00A55617">
        <w:t>to ping</w:t>
      </w:r>
      <w:r w:rsidRPr="007F13E7">
        <w:t xml:space="preserve"> a private IP from one virtual machine to another</w:t>
      </w:r>
      <w:r>
        <w:t>,</w:t>
      </w:r>
      <w:r w:rsidRPr="007F13E7">
        <w:t xml:space="preserve"> if you get a re</w:t>
      </w:r>
      <w:r>
        <w:t>ply</w:t>
      </w:r>
      <w:r w:rsidRPr="007F13E7">
        <w:t>, the task is completed</w:t>
      </w:r>
    </w:p>
    <w:p w:rsidR="000D2C9A" w:rsidP="003B685F" w:rsidRDefault="000D2C9A" w14:paraId="3E74895A" w14:textId="4B6338F5">
      <w:pPr>
        <w:pStyle w:val="ListParagraph"/>
        <w:ind w:left="1440"/>
      </w:pPr>
    </w:p>
    <w:p w:rsidRPr="000D2C9A" w:rsidR="00C51A67" w:rsidP="000D2C9A" w:rsidRDefault="00C51A67" w14:paraId="62F98213" w14:textId="252DCD0F"/>
    <w:sectPr w:rsidRPr="000D2C9A" w:rsidR="00C51A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L" w:author="Arende, Linda" w:date="2021-04-26T15:28:53" w:id="1205051315">
    <w:p w:rsidR="5273BB7F" w:rsidRDefault="5273BB7F" w14:paraId="695C7115" w14:textId="3024304C">
      <w:pPr>
        <w:pStyle w:val="CommentText"/>
      </w:pPr>
      <w:r w:rsidR="5273BB7F">
        <w:rPr/>
        <w:t>If it is possible, maybe merging Task8 and Task9 would be great as the first steps are the same.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95C711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314208" w16cex:dateUtc="2021-04-26T12:28:53.9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95C7115" w16cid:durableId="24314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47C"/>
    <w:multiLevelType w:val="hybridMultilevel"/>
    <w:tmpl w:val="04A219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4366602"/>
    <w:multiLevelType w:val="hybridMultilevel"/>
    <w:tmpl w:val="5BD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D605BC"/>
    <w:multiLevelType w:val="hybridMultilevel"/>
    <w:tmpl w:val="4EF8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8AD1D6A"/>
    <w:multiLevelType w:val="hybridMultilevel"/>
    <w:tmpl w:val="6544487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7F15671"/>
    <w:multiLevelType w:val="hybridMultilevel"/>
    <w:tmpl w:val="C7A48A9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7E264D2B"/>
    <w:multiLevelType w:val="hybridMultilevel"/>
    <w:tmpl w:val="3C167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B5A2A"/>
    <w:multiLevelType w:val="hybridMultilevel"/>
    <w:tmpl w:val="9474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F3"/>
    <w:rsid w:val="000D2C9A"/>
    <w:rsid w:val="00122274"/>
    <w:rsid w:val="001F23F3"/>
    <w:rsid w:val="00200215"/>
    <w:rsid w:val="0031395C"/>
    <w:rsid w:val="003B685F"/>
    <w:rsid w:val="004F4DA2"/>
    <w:rsid w:val="006040B8"/>
    <w:rsid w:val="00666AA7"/>
    <w:rsid w:val="00701455"/>
    <w:rsid w:val="007F13E7"/>
    <w:rsid w:val="00933C58"/>
    <w:rsid w:val="009B0AB2"/>
    <w:rsid w:val="009F0E03"/>
    <w:rsid w:val="00A55617"/>
    <w:rsid w:val="00C470EC"/>
    <w:rsid w:val="00C51A67"/>
    <w:rsid w:val="00CF3FB3"/>
    <w:rsid w:val="00D56C59"/>
    <w:rsid w:val="00E83B52"/>
    <w:rsid w:val="00EB3569"/>
    <w:rsid w:val="00F862F0"/>
    <w:rsid w:val="00FD1B5B"/>
    <w:rsid w:val="2BD07AC3"/>
    <w:rsid w:val="42B9BDC8"/>
    <w:rsid w:val="44B00C3B"/>
    <w:rsid w:val="45E745F5"/>
    <w:rsid w:val="5273BB7F"/>
    <w:rsid w:val="73738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AFF4"/>
  <w15:chartTrackingRefBased/>
  <w15:docId w15:val="{7CCA358C-7835-49A6-B0B6-4502D79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2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E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A67"/>
    <w:rPr>
      <w:b/>
      <w:bCs/>
    </w:rPr>
  </w:style>
  <w:style w:type="paragraph" w:styleId="ListParagraph">
    <w:name w:val="List Paragraph"/>
    <w:basedOn w:val="Normal"/>
    <w:uiPriority w:val="34"/>
    <w:qFormat/>
    <w:rsid w:val="000D2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5C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70E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002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microsoft.com/en-us/azure/virtual-network/virtual-networks-faq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docs.microsoft.com/en-us/azure/vpn-gateway/vpn-gateway-howto-vnet-vnet-resource-manager-portal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comments" Target="/word/comments.xml" Id="R8c47d73ffd944428" /><Relationship Type="http://schemas.microsoft.com/office/2011/relationships/people" Target="/word/people.xml" Id="R6f178acddaaf43fe" /><Relationship Type="http://schemas.microsoft.com/office/2011/relationships/commentsExtended" Target="/word/commentsExtended.xml" Id="Re61ee5d0ea634a4c" /><Relationship Type="http://schemas.microsoft.com/office/2016/09/relationships/commentsIds" Target="/word/commentsIds.xml" Id="Rf5827c002c214f22" /><Relationship Type="http://schemas.microsoft.com/office/2018/08/relationships/commentsExtensible" Target="/word/commentsExtensible.xml" Id="Ra253110c544b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D8E27-571B-4523-BD2F-592F3D498DEE}"/>
</file>

<file path=customXml/itemProps2.xml><?xml version="1.0" encoding="utf-8"?>
<ds:datastoreItem xmlns:ds="http://schemas.openxmlformats.org/officeDocument/2006/customXml" ds:itemID="{92D21E43-E85B-4D34-BD19-050F35CF660B}"/>
</file>

<file path=customXml/itemProps3.xml><?xml version="1.0" encoding="utf-8"?>
<ds:datastoreItem xmlns:ds="http://schemas.openxmlformats.org/officeDocument/2006/customXml" ds:itemID="{B9FE9598-BD92-45A5-ACF4-705EB9C1E4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24</cp:revision>
  <dcterms:created xsi:type="dcterms:W3CDTF">2019-02-18T15:29:00Z</dcterms:created>
  <dcterms:modified xsi:type="dcterms:W3CDTF">2021-04-26T12:30:04Z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